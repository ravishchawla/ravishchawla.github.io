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8FD9" w14:textId="05BBB4C0" w:rsidR="000460FA" w:rsidRPr="0000101A" w:rsidRDefault="00953D8D">
      <w:pPr>
        <w:spacing w:after="0" w:line="264" w:lineRule="auto"/>
        <w:jc w:val="center"/>
        <w:rPr>
          <w:rFonts w:ascii="Times New Roman" w:hAnsi="Times New Roman" w:cs="Times New Roman"/>
          <w:b/>
          <w:sz w:val="32"/>
          <w:szCs w:val="32"/>
        </w:rPr>
        <w:pPrChange w:id="0" w:author="Luqzan Mustafa Kamal" w:date="2021-08-15T13:18:00Z">
          <w:pPr>
            <w:spacing w:after="0" w:line="264" w:lineRule="auto"/>
          </w:pPr>
        </w:pPrChange>
      </w:pPr>
      <w:r w:rsidRPr="0000101A">
        <w:rPr>
          <w:rFonts w:ascii="Times New Roman" w:hAnsi="Times New Roman" w:cs="Times New Roman"/>
          <w:b/>
          <w:sz w:val="32"/>
          <w:szCs w:val="32"/>
        </w:rPr>
        <w:t>Ravish Chawla</w:t>
      </w:r>
    </w:p>
    <w:p w14:paraId="1BAA71E5" w14:textId="09E7718B" w:rsidR="006B23E8" w:rsidRPr="0000101A" w:rsidRDefault="006B23E8">
      <w:pPr>
        <w:spacing w:after="0" w:line="264" w:lineRule="auto"/>
        <w:jc w:val="center"/>
        <w:rPr>
          <w:rFonts w:ascii="Times New Roman" w:hAnsi="Times New Roman" w:cs="Times New Roman"/>
          <w:sz w:val="18"/>
          <w:szCs w:val="18"/>
        </w:rPr>
        <w:pPrChange w:id="1" w:author="Luqzan Mustafa Kamal" w:date="2021-08-15T13:18:00Z">
          <w:pPr>
            <w:spacing w:after="0" w:line="264" w:lineRule="auto"/>
          </w:pPr>
        </w:pPrChange>
      </w:pPr>
      <w:r w:rsidRPr="0000101A">
        <w:rPr>
          <w:rFonts w:ascii="Times New Roman" w:hAnsi="Times New Roman" w:cs="Times New Roman"/>
          <w:sz w:val="18"/>
          <w:szCs w:val="18"/>
        </w:rPr>
        <w:t>(</w:t>
      </w:r>
      <w:r w:rsidR="00953D8D" w:rsidRPr="0000101A">
        <w:rPr>
          <w:rFonts w:ascii="Times New Roman" w:hAnsi="Times New Roman" w:cs="Times New Roman"/>
          <w:sz w:val="18"/>
          <w:szCs w:val="18"/>
        </w:rPr>
        <w:t>678</w:t>
      </w:r>
      <w:r w:rsidRPr="0000101A">
        <w:rPr>
          <w:rFonts w:ascii="Times New Roman" w:hAnsi="Times New Roman" w:cs="Times New Roman"/>
          <w:sz w:val="18"/>
          <w:szCs w:val="18"/>
        </w:rPr>
        <w:t>)</w:t>
      </w:r>
      <w:r w:rsidR="007A29DF" w:rsidRPr="0000101A">
        <w:rPr>
          <w:rFonts w:ascii="Times New Roman" w:hAnsi="Times New Roman" w:cs="Times New Roman"/>
          <w:sz w:val="18"/>
          <w:szCs w:val="18"/>
        </w:rPr>
        <w:t xml:space="preserve"> 332-</w:t>
      </w:r>
      <w:r w:rsidR="00953D8D" w:rsidRPr="0000101A">
        <w:rPr>
          <w:rFonts w:ascii="Times New Roman" w:hAnsi="Times New Roman" w:cs="Times New Roman"/>
          <w:sz w:val="18"/>
          <w:szCs w:val="18"/>
        </w:rPr>
        <w:t>6565</w:t>
      </w:r>
      <w:r w:rsidRPr="0000101A">
        <w:rPr>
          <w:rFonts w:ascii="Times New Roman" w:hAnsi="Times New Roman" w:cs="Times New Roman"/>
          <w:sz w:val="18"/>
          <w:szCs w:val="18"/>
        </w:rPr>
        <w:t xml:space="preserve">     |     </w:t>
      </w:r>
      <w:r w:rsidR="00BC5CDD">
        <w:fldChar w:fldCharType="begin"/>
      </w:r>
      <w:r w:rsidR="00BC5CDD">
        <w:instrText xml:space="preserve"> HYPERLINK "mailto:ravishchawla@gmail.com" </w:instrText>
      </w:r>
      <w:r w:rsidR="00BC5CDD">
        <w:fldChar w:fldCharType="separate"/>
      </w:r>
      <w:r w:rsidR="00953D8D" w:rsidRPr="0000101A">
        <w:rPr>
          <w:rStyle w:val="Hyperlink"/>
          <w:rFonts w:ascii="Times New Roman" w:hAnsi="Times New Roman" w:cs="Times New Roman"/>
          <w:color w:val="auto"/>
          <w:sz w:val="18"/>
          <w:szCs w:val="18"/>
        </w:rPr>
        <w:t>ravishchawla@gmail.com</w:t>
      </w:r>
      <w:r w:rsidR="00BC5CDD">
        <w:rPr>
          <w:rStyle w:val="Hyperlink"/>
          <w:rFonts w:ascii="Times New Roman" w:hAnsi="Times New Roman" w:cs="Times New Roman"/>
          <w:color w:val="auto"/>
          <w:sz w:val="18"/>
          <w:szCs w:val="18"/>
        </w:rPr>
        <w:fldChar w:fldCharType="end"/>
      </w:r>
    </w:p>
    <w:p w14:paraId="74E00D8B" w14:textId="1CA7AA3E" w:rsidR="006B23E8" w:rsidDel="0084694B" w:rsidRDefault="006B23E8" w:rsidP="00AC6907">
      <w:pPr>
        <w:spacing w:after="120" w:line="264" w:lineRule="auto"/>
        <w:rPr>
          <w:del w:id="2" w:author="Luqzan Mustafa Kamal" w:date="2021-08-15T12:47:00Z"/>
          <w:rFonts w:ascii="Times New Roman" w:hAnsi="Times New Roman" w:cs="Times New Roman"/>
        </w:rPr>
      </w:pPr>
    </w:p>
    <w:p w14:paraId="673AC6D1" w14:textId="77777777" w:rsidR="0084694B" w:rsidRPr="0000101A" w:rsidRDefault="0084694B" w:rsidP="00AC6907">
      <w:pPr>
        <w:spacing w:line="264" w:lineRule="auto"/>
        <w:rPr>
          <w:ins w:id="3" w:author="Luqzan Mustafa Kamal" w:date="2021-08-15T12:47:00Z"/>
          <w:rFonts w:ascii="Times New Roman" w:hAnsi="Times New Roman" w:cs="Times New Roman"/>
        </w:rPr>
      </w:pPr>
    </w:p>
    <w:p w14:paraId="5C19DB30" w14:textId="40124B8A" w:rsidR="00CB15FF" w:rsidRPr="0000101A" w:rsidDel="00FA36AD" w:rsidRDefault="00CB15FF" w:rsidP="00CB15FF">
      <w:pPr>
        <w:spacing w:after="120" w:line="264" w:lineRule="auto"/>
        <w:rPr>
          <w:moveFrom w:id="4" w:author="Luqzan Mustafa Kamal" w:date="2021-08-15T12:29:00Z"/>
          <w:rFonts w:ascii="Times New Roman" w:hAnsi="Times New Roman" w:cs="Times New Roman"/>
          <w:b/>
        </w:rPr>
      </w:pPr>
      <w:moveFromRangeStart w:id="5" w:author="Luqzan Mustafa Kamal" w:date="2021-08-15T12:29:00Z" w:name="move79923007"/>
      <w:moveFrom w:id="6" w:author="Luqzan Mustafa Kamal" w:date="2021-08-15T12:29:00Z">
        <w:r w:rsidRPr="0000101A" w:rsidDel="00FA36AD">
          <w:rPr>
            <w:rFonts w:ascii="Times New Roman" w:hAnsi="Times New Roman" w:cs="Times New Roman"/>
            <w:b/>
            <w:u w:val="single"/>
          </w:rPr>
          <w:t>Education</w:t>
        </w:r>
      </w:moveFrom>
    </w:p>
    <w:p w14:paraId="05E68664" w14:textId="4F90638F" w:rsidR="00CB15FF" w:rsidRPr="0000101A" w:rsidDel="00FA36AD" w:rsidRDefault="00CB15FF" w:rsidP="00CB15FF">
      <w:pPr>
        <w:spacing w:after="120" w:line="240" w:lineRule="auto"/>
        <w:rPr>
          <w:moveFrom w:id="7" w:author="Luqzan Mustafa Kamal" w:date="2021-08-15T12:29:00Z"/>
          <w:rFonts w:ascii="Times New Roman" w:hAnsi="Times New Roman" w:cs="Times New Roman"/>
          <w:b/>
        </w:rPr>
      </w:pPr>
      <w:moveFrom w:id="8" w:author="Luqzan Mustafa Kamal" w:date="2021-08-15T12:29:00Z">
        <w:r w:rsidRPr="0000101A" w:rsidDel="00FA36AD">
          <w:rPr>
            <w:rFonts w:ascii="Times New Roman" w:hAnsi="Times New Roman" w:cs="Times New Roman"/>
            <w:b/>
          </w:rPr>
          <w:t>Georgia Institute of Technology</w:t>
        </w:r>
        <w:r w:rsidRPr="0000101A" w:rsidDel="00FA36AD">
          <w:rPr>
            <w:rFonts w:ascii="Times New Roman" w:hAnsi="Times New Roman" w:cs="Times New Roman"/>
            <w:b/>
          </w:rPr>
          <w:tab/>
        </w:r>
        <w:r w:rsidRPr="0000101A" w:rsidDel="00FA36AD">
          <w:rPr>
            <w:rFonts w:ascii="Times New Roman" w:hAnsi="Times New Roman" w:cs="Times New Roman"/>
            <w:b/>
          </w:rPr>
          <w:tab/>
        </w:r>
        <w:r w:rsidRPr="0000101A" w:rsidDel="00FA36AD">
          <w:rPr>
            <w:rFonts w:ascii="Times New Roman" w:hAnsi="Times New Roman" w:cs="Times New Roman"/>
            <w:b/>
          </w:rPr>
          <w:tab/>
        </w:r>
        <w:r w:rsidRPr="0000101A" w:rsidDel="00FA36AD">
          <w:rPr>
            <w:rFonts w:ascii="Times New Roman" w:hAnsi="Times New Roman" w:cs="Times New Roman"/>
            <w:b/>
          </w:rPr>
          <w:tab/>
        </w:r>
        <w:r w:rsidRPr="0000101A" w:rsidDel="00FA36AD">
          <w:rPr>
            <w:rFonts w:ascii="Times New Roman" w:hAnsi="Times New Roman" w:cs="Times New Roman"/>
            <w:b/>
          </w:rPr>
          <w:tab/>
        </w:r>
        <w:r w:rsidRPr="0000101A" w:rsidDel="00FA36AD">
          <w:rPr>
            <w:rFonts w:ascii="Times New Roman" w:hAnsi="Times New Roman" w:cs="Times New Roman"/>
            <w:b/>
          </w:rPr>
          <w:tab/>
          <w:t xml:space="preserve">                   </w:t>
        </w:r>
        <w:r w:rsidRPr="0000101A" w:rsidDel="00FA36AD">
          <w:rPr>
            <w:rFonts w:ascii="Times New Roman" w:hAnsi="Times New Roman" w:cs="Times New Roman"/>
          </w:rPr>
          <w:t>Atlanta, GA</w:t>
        </w:r>
      </w:moveFrom>
    </w:p>
    <w:p w14:paraId="77BE60A6" w14:textId="7D106C5E" w:rsidR="00CB15FF" w:rsidRPr="0000101A" w:rsidDel="00FA36AD" w:rsidRDefault="00CB15FF" w:rsidP="00CB15FF">
      <w:pPr>
        <w:spacing w:after="120" w:line="240" w:lineRule="auto"/>
        <w:rPr>
          <w:moveFrom w:id="9" w:author="Luqzan Mustafa Kamal" w:date="2021-08-15T12:29:00Z"/>
          <w:rFonts w:ascii="Times New Roman" w:hAnsi="Times New Roman" w:cs="Times New Roman"/>
          <w:i/>
          <w:sz w:val="21"/>
          <w:szCs w:val="21"/>
        </w:rPr>
      </w:pPr>
      <w:moveFrom w:id="10" w:author="Luqzan Mustafa Kamal" w:date="2021-08-15T12:29:00Z">
        <w:r w:rsidRPr="0000101A" w:rsidDel="00FA36AD">
          <w:rPr>
            <w:rFonts w:ascii="Times New Roman" w:hAnsi="Times New Roman" w:cs="Times New Roman"/>
            <w:i/>
            <w:sz w:val="21"/>
            <w:szCs w:val="21"/>
          </w:rPr>
          <w:t>Master of Science in Machine Learning, 2015 – 2017</w:t>
        </w:r>
      </w:moveFrom>
    </w:p>
    <w:p w14:paraId="5D8EB498" w14:textId="037FAF5D" w:rsidR="00CB15FF" w:rsidRPr="0000101A" w:rsidDel="00FA36AD" w:rsidRDefault="00CB15FF" w:rsidP="00CB15FF">
      <w:pPr>
        <w:pStyle w:val="ListParagraph"/>
        <w:numPr>
          <w:ilvl w:val="0"/>
          <w:numId w:val="2"/>
        </w:numPr>
        <w:spacing w:after="120" w:line="264" w:lineRule="auto"/>
        <w:rPr>
          <w:moveFrom w:id="11" w:author="Luqzan Mustafa Kamal" w:date="2021-08-15T12:29:00Z"/>
          <w:rFonts w:ascii="Times New Roman" w:hAnsi="Times New Roman" w:cs="Times New Roman"/>
          <w:sz w:val="21"/>
          <w:szCs w:val="21"/>
        </w:rPr>
      </w:pPr>
      <w:moveFrom w:id="12" w:author="Luqzan Mustafa Kamal" w:date="2021-08-15T12:29:00Z">
        <w:r w:rsidRPr="0000101A" w:rsidDel="00FA36AD">
          <w:rPr>
            <w:rFonts w:ascii="Times New Roman" w:hAnsi="Times New Roman" w:cs="Times New Roman"/>
            <w:i/>
            <w:sz w:val="21"/>
            <w:szCs w:val="21"/>
          </w:rPr>
          <w:t xml:space="preserve">GPA: </w:t>
        </w:r>
        <w:r w:rsidRPr="0000101A" w:rsidDel="00FA36AD">
          <w:rPr>
            <w:rFonts w:ascii="Times New Roman" w:hAnsi="Times New Roman" w:cs="Times New Roman"/>
            <w:b/>
            <w:i/>
            <w:sz w:val="21"/>
            <w:szCs w:val="21"/>
          </w:rPr>
          <w:t>3.</w:t>
        </w:r>
        <w:r w:rsidR="005C75EA" w:rsidDel="00FA36AD">
          <w:rPr>
            <w:rFonts w:ascii="Times New Roman" w:hAnsi="Times New Roman" w:cs="Times New Roman"/>
            <w:b/>
            <w:i/>
            <w:sz w:val="21"/>
            <w:szCs w:val="21"/>
          </w:rPr>
          <w:t>90</w:t>
        </w:r>
        <w:r w:rsidRPr="0000101A" w:rsidDel="00FA36AD">
          <w:rPr>
            <w:rFonts w:ascii="Times New Roman" w:hAnsi="Times New Roman" w:cs="Times New Roman"/>
            <w:i/>
            <w:sz w:val="21"/>
            <w:szCs w:val="21"/>
          </w:rPr>
          <w:t xml:space="preserve"> / 4.0 (overall)</w:t>
        </w:r>
      </w:moveFrom>
    </w:p>
    <w:p w14:paraId="46B30176" w14:textId="4827A69F" w:rsidR="00CB15FF" w:rsidRPr="0000101A" w:rsidDel="00FA36AD" w:rsidRDefault="00C50CDC" w:rsidP="00CB15FF">
      <w:pPr>
        <w:spacing w:after="120" w:line="264" w:lineRule="auto"/>
        <w:rPr>
          <w:moveFrom w:id="13" w:author="Luqzan Mustafa Kamal" w:date="2021-08-15T12:29:00Z"/>
          <w:rFonts w:ascii="Times New Roman" w:hAnsi="Times New Roman" w:cs="Times New Roman"/>
          <w:i/>
          <w:sz w:val="21"/>
          <w:szCs w:val="21"/>
        </w:rPr>
      </w:pPr>
      <w:moveFrom w:id="14" w:author="Luqzan Mustafa Kamal" w:date="2021-08-15T12:29:00Z">
        <w:r w:rsidRPr="0000101A" w:rsidDel="00FA36AD">
          <w:rPr>
            <w:rFonts w:ascii="Times New Roman" w:hAnsi="Times New Roman" w:cs="Times New Roman"/>
            <w:i/>
            <w:sz w:val="21"/>
            <w:szCs w:val="21"/>
          </w:rPr>
          <w:t>Bachelor of Science</w:t>
        </w:r>
        <w:r w:rsidR="00CB15FF" w:rsidRPr="0000101A" w:rsidDel="00FA36AD">
          <w:rPr>
            <w:rFonts w:ascii="Times New Roman" w:hAnsi="Times New Roman" w:cs="Times New Roman"/>
            <w:i/>
            <w:sz w:val="21"/>
            <w:szCs w:val="21"/>
          </w:rPr>
          <w:t xml:space="preserve"> in Computer Science, 2012 – 2014</w:t>
        </w:r>
      </w:moveFrom>
    </w:p>
    <w:p w14:paraId="420C158A" w14:textId="77427854" w:rsidR="007514E2" w:rsidRPr="007514E2" w:rsidDel="00FA36AD" w:rsidRDefault="00CB15FF" w:rsidP="007514E2">
      <w:pPr>
        <w:pStyle w:val="ListParagraph"/>
        <w:numPr>
          <w:ilvl w:val="0"/>
          <w:numId w:val="2"/>
        </w:numPr>
        <w:spacing w:after="120" w:line="264" w:lineRule="auto"/>
        <w:rPr>
          <w:moveFrom w:id="15" w:author="Luqzan Mustafa Kamal" w:date="2021-08-15T12:29:00Z"/>
          <w:rFonts w:ascii="Times New Roman" w:hAnsi="Times New Roman" w:cs="Times New Roman"/>
          <w:i/>
          <w:sz w:val="21"/>
          <w:szCs w:val="21"/>
        </w:rPr>
      </w:pPr>
      <w:moveFrom w:id="16" w:author="Luqzan Mustafa Kamal" w:date="2021-08-15T12:29:00Z">
        <w:r w:rsidRPr="0000101A" w:rsidDel="00FA36AD">
          <w:rPr>
            <w:rFonts w:ascii="Times New Roman" w:hAnsi="Times New Roman" w:cs="Times New Roman"/>
            <w:i/>
            <w:sz w:val="21"/>
            <w:szCs w:val="21"/>
          </w:rPr>
          <w:t xml:space="preserve">GPA: </w:t>
        </w:r>
        <w:r w:rsidRPr="0000101A" w:rsidDel="00FA36AD">
          <w:rPr>
            <w:rFonts w:ascii="Times New Roman" w:hAnsi="Times New Roman" w:cs="Times New Roman"/>
            <w:b/>
            <w:i/>
            <w:sz w:val="21"/>
            <w:szCs w:val="21"/>
          </w:rPr>
          <w:t>3.8</w:t>
        </w:r>
        <w:r w:rsidR="001D3AB6" w:rsidDel="00FA36AD">
          <w:rPr>
            <w:rFonts w:ascii="Times New Roman" w:hAnsi="Times New Roman" w:cs="Times New Roman"/>
            <w:b/>
            <w:i/>
            <w:sz w:val="21"/>
            <w:szCs w:val="21"/>
          </w:rPr>
          <w:t>2</w:t>
        </w:r>
        <w:r w:rsidRPr="0000101A" w:rsidDel="00FA36AD">
          <w:rPr>
            <w:rFonts w:ascii="Times New Roman" w:hAnsi="Times New Roman" w:cs="Times New Roman"/>
            <w:i/>
            <w:sz w:val="21"/>
            <w:szCs w:val="21"/>
          </w:rPr>
          <w:t xml:space="preserve"> / 4.0 (overall, Graduated with Highest Honors)</w:t>
        </w:r>
      </w:moveFrom>
    </w:p>
    <w:moveFromRangeEnd w:id="5"/>
    <w:p w14:paraId="527485E8" w14:textId="77777777" w:rsidR="00514644" w:rsidRPr="0000101A" w:rsidRDefault="006B23E8" w:rsidP="00AC6907">
      <w:pPr>
        <w:spacing w:after="120" w:line="264" w:lineRule="auto"/>
        <w:rPr>
          <w:rFonts w:ascii="Times New Roman" w:hAnsi="Times New Roman" w:cs="Times New Roman"/>
          <w:b/>
          <w:u w:val="single"/>
        </w:rPr>
      </w:pPr>
      <w:r w:rsidRPr="0000101A">
        <w:rPr>
          <w:rFonts w:ascii="Times New Roman" w:hAnsi="Times New Roman" w:cs="Times New Roman"/>
          <w:b/>
          <w:u w:val="single"/>
        </w:rPr>
        <w:t>Experience</w:t>
      </w:r>
    </w:p>
    <w:p w14:paraId="5B41EB39" w14:textId="405E3905" w:rsidR="006B23E8" w:rsidRPr="0000101A" w:rsidRDefault="00953D8D" w:rsidP="00303404">
      <w:pPr>
        <w:spacing w:after="0" w:line="240" w:lineRule="auto"/>
        <w:rPr>
          <w:rFonts w:ascii="Times New Roman" w:hAnsi="Times New Roman" w:cs="Times New Roman"/>
        </w:rPr>
      </w:pPr>
      <w:r w:rsidRPr="0000101A">
        <w:rPr>
          <w:rFonts w:ascii="Times New Roman" w:hAnsi="Times New Roman" w:cs="Times New Roman"/>
          <w:b/>
        </w:rPr>
        <w:t>VM</w:t>
      </w:r>
      <w:r w:rsidR="00E73FF8" w:rsidRPr="0000101A">
        <w:rPr>
          <w:rFonts w:ascii="Times New Roman" w:hAnsi="Times New Roman" w:cs="Times New Roman"/>
          <w:b/>
        </w:rPr>
        <w:t>w</w:t>
      </w:r>
      <w:r w:rsidRPr="0000101A">
        <w:rPr>
          <w:rFonts w:ascii="Times New Roman" w:hAnsi="Times New Roman" w:cs="Times New Roman"/>
          <w:b/>
        </w:rPr>
        <w:t>are</w:t>
      </w:r>
      <w:r w:rsidR="00E73FF8" w:rsidRPr="0000101A">
        <w:rPr>
          <w:rFonts w:ascii="Times New Roman" w:hAnsi="Times New Roman" w:cs="Times New Roman"/>
          <w:b/>
        </w:rPr>
        <w:t>, Inc</w:t>
      </w:r>
      <w:r w:rsidR="006B23E8" w:rsidRPr="0000101A">
        <w:rPr>
          <w:rFonts w:ascii="Times New Roman" w:hAnsi="Times New Roman" w:cs="Times New Roman"/>
        </w:rPr>
        <w:tab/>
        <w:t xml:space="preserve">          </w:t>
      </w:r>
      <w:r w:rsidR="006B23E8" w:rsidRPr="0000101A">
        <w:rPr>
          <w:rFonts w:ascii="Times New Roman" w:hAnsi="Times New Roman" w:cs="Times New Roman"/>
        </w:rPr>
        <w:tab/>
      </w:r>
      <w:r w:rsidR="006B23E8" w:rsidRPr="0000101A">
        <w:rPr>
          <w:rFonts w:ascii="Times New Roman" w:hAnsi="Times New Roman" w:cs="Times New Roman"/>
        </w:rPr>
        <w:tab/>
        <w:t xml:space="preserve"> </w:t>
      </w:r>
      <w:r w:rsidR="006B23E8" w:rsidRPr="0000101A">
        <w:rPr>
          <w:rFonts w:ascii="Times New Roman" w:hAnsi="Times New Roman" w:cs="Times New Roman"/>
        </w:rPr>
        <w:tab/>
      </w:r>
      <w:r w:rsidR="006B23E8" w:rsidRPr="0000101A">
        <w:rPr>
          <w:rFonts w:ascii="Times New Roman" w:hAnsi="Times New Roman" w:cs="Times New Roman"/>
        </w:rPr>
        <w:tab/>
      </w:r>
      <w:r w:rsidR="006B23E8" w:rsidRPr="0000101A">
        <w:rPr>
          <w:rFonts w:ascii="Times New Roman" w:hAnsi="Times New Roman" w:cs="Times New Roman"/>
        </w:rPr>
        <w:tab/>
      </w:r>
      <w:r w:rsidR="006B23E8" w:rsidRPr="0000101A">
        <w:rPr>
          <w:rFonts w:ascii="Times New Roman" w:hAnsi="Times New Roman" w:cs="Times New Roman"/>
        </w:rPr>
        <w:tab/>
      </w:r>
      <w:r w:rsidR="006B23E8" w:rsidRPr="0000101A">
        <w:rPr>
          <w:rFonts w:ascii="Times New Roman" w:hAnsi="Times New Roman" w:cs="Times New Roman"/>
        </w:rPr>
        <w:tab/>
        <w:t xml:space="preserve">           </w:t>
      </w:r>
      <w:r w:rsidR="00E73FF8" w:rsidRPr="0000101A">
        <w:rPr>
          <w:rFonts w:ascii="Times New Roman" w:hAnsi="Times New Roman" w:cs="Times New Roman"/>
        </w:rPr>
        <w:tab/>
        <w:t xml:space="preserve">                   Atlanta</w:t>
      </w:r>
      <w:r w:rsidR="006B23E8" w:rsidRPr="0000101A">
        <w:rPr>
          <w:rFonts w:ascii="Times New Roman" w:hAnsi="Times New Roman" w:cs="Times New Roman"/>
        </w:rPr>
        <w:t xml:space="preserve">, </w:t>
      </w:r>
      <w:r w:rsidR="00E73FF8" w:rsidRPr="0000101A">
        <w:rPr>
          <w:rFonts w:ascii="Times New Roman" w:hAnsi="Times New Roman" w:cs="Times New Roman"/>
        </w:rPr>
        <w:t>G</w:t>
      </w:r>
      <w:r w:rsidR="006B23E8" w:rsidRPr="0000101A">
        <w:rPr>
          <w:rFonts w:ascii="Times New Roman" w:hAnsi="Times New Roman" w:cs="Times New Roman"/>
        </w:rPr>
        <w:t>A</w:t>
      </w:r>
    </w:p>
    <w:p w14:paraId="0AE9D0A9" w14:textId="71D2EBE5" w:rsidR="006B23E8" w:rsidRPr="0000101A" w:rsidRDefault="00AC6907" w:rsidP="00303404">
      <w:pPr>
        <w:spacing w:after="0" w:line="240" w:lineRule="auto"/>
        <w:rPr>
          <w:rFonts w:ascii="Times New Roman" w:hAnsi="Times New Roman" w:cs="Times New Roman"/>
          <w:i/>
          <w:sz w:val="21"/>
          <w:szCs w:val="21"/>
        </w:rPr>
      </w:pPr>
      <w:r w:rsidRPr="0000101A">
        <w:rPr>
          <w:rFonts w:ascii="Times New Roman" w:hAnsi="Times New Roman" w:cs="Times New Roman"/>
          <w:i/>
          <w:sz w:val="21"/>
          <w:szCs w:val="21"/>
        </w:rPr>
        <w:t>Advanced R&amp;D Engineer II</w:t>
      </w:r>
      <w:r w:rsidR="006B23E8" w:rsidRPr="0000101A">
        <w:rPr>
          <w:rFonts w:ascii="Times New Roman" w:hAnsi="Times New Roman" w:cs="Times New Roman"/>
          <w:i/>
          <w:sz w:val="21"/>
          <w:szCs w:val="21"/>
        </w:rPr>
        <w:t xml:space="preserve">, </w:t>
      </w:r>
      <w:del w:id="17" w:author="Ravish Chawla" w:date="2021-08-15T12:15:00Z">
        <w:r w:rsidR="00BC36E9" w:rsidRPr="0000101A" w:rsidDel="00DF3E4B">
          <w:rPr>
            <w:rFonts w:ascii="Times New Roman" w:hAnsi="Times New Roman" w:cs="Times New Roman"/>
            <w:i/>
            <w:sz w:val="21"/>
            <w:szCs w:val="21"/>
          </w:rPr>
          <w:delText xml:space="preserve">July </w:delText>
        </w:r>
      </w:del>
      <w:ins w:id="18" w:author="Ravish Chawla" w:date="2021-08-15T12:15:00Z">
        <w:r w:rsidR="00DF3E4B">
          <w:rPr>
            <w:rFonts w:ascii="Times New Roman" w:hAnsi="Times New Roman" w:cs="Times New Roman"/>
            <w:i/>
            <w:sz w:val="21"/>
            <w:szCs w:val="21"/>
          </w:rPr>
          <w:t>October</w:t>
        </w:r>
        <w:r w:rsidR="00DF3E4B" w:rsidRPr="0000101A">
          <w:rPr>
            <w:rFonts w:ascii="Times New Roman" w:hAnsi="Times New Roman" w:cs="Times New Roman"/>
            <w:i/>
            <w:sz w:val="21"/>
            <w:szCs w:val="21"/>
          </w:rPr>
          <w:t xml:space="preserve"> </w:t>
        </w:r>
      </w:ins>
      <w:r w:rsidR="006B23E8" w:rsidRPr="0000101A">
        <w:rPr>
          <w:rFonts w:ascii="Times New Roman" w:hAnsi="Times New Roman" w:cs="Times New Roman"/>
          <w:i/>
          <w:sz w:val="21"/>
          <w:szCs w:val="21"/>
        </w:rPr>
        <w:t>20</w:t>
      </w:r>
      <w:ins w:id="19" w:author="Ravish Chawla" w:date="2021-08-15T07:58:00Z">
        <w:r w:rsidR="00FF469A">
          <w:rPr>
            <w:rFonts w:ascii="Times New Roman" w:hAnsi="Times New Roman" w:cs="Times New Roman"/>
            <w:i/>
            <w:sz w:val="21"/>
            <w:szCs w:val="21"/>
          </w:rPr>
          <w:t>20</w:t>
        </w:r>
      </w:ins>
      <w:del w:id="20" w:author="Ravish Chawla" w:date="2021-08-15T07:58:00Z">
        <w:r w:rsidR="006B23E8" w:rsidRPr="0000101A" w:rsidDel="00FF469A">
          <w:rPr>
            <w:rFonts w:ascii="Times New Roman" w:hAnsi="Times New Roman" w:cs="Times New Roman"/>
            <w:i/>
            <w:sz w:val="21"/>
            <w:szCs w:val="21"/>
          </w:rPr>
          <w:delText>1</w:delText>
        </w:r>
        <w:r w:rsidR="00F108AC" w:rsidRPr="0000101A" w:rsidDel="00FF469A">
          <w:rPr>
            <w:rFonts w:ascii="Times New Roman" w:hAnsi="Times New Roman" w:cs="Times New Roman"/>
            <w:i/>
            <w:sz w:val="21"/>
            <w:szCs w:val="21"/>
          </w:rPr>
          <w:delText>7</w:delText>
        </w:r>
      </w:del>
      <w:r w:rsidR="006B23E8" w:rsidRPr="0000101A">
        <w:rPr>
          <w:rFonts w:ascii="Times New Roman" w:hAnsi="Times New Roman" w:cs="Times New Roman"/>
          <w:i/>
          <w:sz w:val="21"/>
          <w:szCs w:val="21"/>
        </w:rPr>
        <w:t xml:space="preserve"> – present</w:t>
      </w:r>
      <w:ins w:id="21" w:author="Luqzan Mustafa Kamal" w:date="2021-08-15T12:30:00Z">
        <w:r w:rsidR="00FA36AD">
          <w:rPr>
            <w:rFonts w:ascii="Times New Roman" w:hAnsi="Times New Roman" w:cs="Times New Roman"/>
            <w:i/>
            <w:sz w:val="21"/>
            <w:szCs w:val="21"/>
          </w:rPr>
          <w:br/>
          <w:t>Engineer 1,</w:t>
        </w:r>
      </w:ins>
      <w:ins w:id="22" w:author="Ravish Chawla" w:date="2021-08-15T12:15:00Z">
        <w:r w:rsidR="00DF3E4B">
          <w:rPr>
            <w:rFonts w:ascii="Times New Roman" w:hAnsi="Times New Roman" w:cs="Times New Roman"/>
            <w:i/>
            <w:sz w:val="21"/>
            <w:szCs w:val="21"/>
          </w:rPr>
          <w:t xml:space="preserve"> August</w:t>
        </w:r>
      </w:ins>
      <w:ins w:id="23" w:author="Luqzan Mustafa Kamal" w:date="2021-08-15T12:30:00Z">
        <w:del w:id="24" w:author="Ravish Chawla" w:date="2021-08-15T12:15:00Z">
          <w:r w:rsidR="00FA36AD" w:rsidDel="00DF3E4B">
            <w:rPr>
              <w:rFonts w:ascii="Times New Roman" w:hAnsi="Times New Roman" w:cs="Times New Roman"/>
              <w:i/>
              <w:sz w:val="21"/>
              <w:szCs w:val="21"/>
            </w:rPr>
            <w:delText xml:space="preserve"> Sept</w:delText>
          </w:r>
        </w:del>
        <w:r w:rsidR="00FA36AD">
          <w:rPr>
            <w:rFonts w:ascii="Times New Roman" w:hAnsi="Times New Roman" w:cs="Times New Roman"/>
            <w:i/>
            <w:sz w:val="21"/>
            <w:szCs w:val="21"/>
          </w:rPr>
          <w:t xml:space="preserve"> </w:t>
        </w:r>
      </w:ins>
      <w:ins w:id="25" w:author="Luqzan Mustafa Kamal" w:date="2021-08-15T12:31:00Z">
        <w:r w:rsidR="00FA36AD">
          <w:rPr>
            <w:rFonts w:ascii="Times New Roman" w:hAnsi="Times New Roman" w:cs="Times New Roman"/>
            <w:i/>
            <w:sz w:val="21"/>
            <w:szCs w:val="21"/>
          </w:rPr>
          <w:t>201</w:t>
        </w:r>
      </w:ins>
      <w:ins w:id="26" w:author="Ravish Chawla" w:date="2021-08-15T12:16:00Z">
        <w:r w:rsidR="00DF3E4B">
          <w:rPr>
            <w:rFonts w:ascii="Times New Roman" w:hAnsi="Times New Roman" w:cs="Times New Roman"/>
            <w:i/>
            <w:sz w:val="21"/>
            <w:szCs w:val="21"/>
          </w:rPr>
          <w:t>7</w:t>
        </w:r>
      </w:ins>
      <w:ins w:id="27" w:author="Luqzan Mustafa Kamal" w:date="2021-08-15T12:31:00Z">
        <w:del w:id="28" w:author="Ravish Chawla" w:date="2021-08-15T12:16:00Z">
          <w:r w:rsidR="00FA36AD" w:rsidDel="00DF3E4B">
            <w:rPr>
              <w:rFonts w:ascii="Times New Roman" w:hAnsi="Times New Roman" w:cs="Times New Roman"/>
              <w:i/>
              <w:sz w:val="21"/>
              <w:szCs w:val="21"/>
            </w:rPr>
            <w:delText>6</w:delText>
          </w:r>
        </w:del>
        <w:r w:rsidR="00FA36AD">
          <w:rPr>
            <w:rFonts w:ascii="Times New Roman" w:hAnsi="Times New Roman" w:cs="Times New Roman"/>
            <w:i/>
            <w:sz w:val="21"/>
            <w:szCs w:val="21"/>
          </w:rPr>
          <w:t xml:space="preserve"> –</w:t>
        </w:r>
      </w:ins>
      <w:ins w:id="29" w:author="Ravish Chawla" w:date="2021-08-15T12:15:00Z">
        <w:r w:rsidR="00DF3E4B">
          <w:rPr>
            <w:rFonts w:ascii="Times New Roman" w:hAnsi="Times New Roman" w:cs="Times New Roman"/>
            <w:i/>
            <w:sz w:val="21"/>
            <w:szCs w:val="21"/>
          </w:rPr>
          <w:t>October</w:t>
        </w:r>
      </w:ins>
      <w:ins w:id="30" w:author="Luqzan Mustafa Kamal" w:date="2021-08-15T12:31:00Z">
        <w:del w:id="31" w:author="Ravish Chawla" w:date="2021-08-15T12:15:00Z">
          <w:r w:rsidR="00FA36AD" w:rsidDel="00DF3E4B">
            <w:rPr>
              <w:rFonts w:ascii="Times New Roman" w:hAnsi="Times New Roman" w:cs="Times New Roman"/>
              <w:i/>
              <w:sz w:val="21"/>
              <w:szCs w:val="21"/>
            </w:rPr>
            <w:delText xml:space="preserve"> Ju</w:delText>
          </w:r>
        </w:del>
        <w:del w:id="32" w:author="Ravish Chawla" w:date="2021-08-15T07:58:00Z">
          <w:r w:rsidR="00FA36AD" w:rsidDel="00FF469A">
            <w:rPr>
              <w:rFonts w:ascii="Times New Roman" w:hAnsi="Times New Roman" w:cs="Times New Roman"/>
              <w:i/>
              <w:sz w:val="21"/>
              <w:szCs w:val="21"/>
            </w:rPr>
            <w:delText>ne</w:delText>
          </w:r>
        </w:del>
        <w:r w:rsidR="00FA36AD">
          <w:rPr>
            <w:rFonts w:ascii="Times New Roman" w:hAnsi="Times New Roman" w:cs="Times New Roman"/>
            <w:i/>
            <w:sz w:val="21"/>
            <w:szCs w:val="21"/>
          </w:rPr>
          <w:t xml:space="preserve"> 20</w:t>
        </w:r>
      </w:ins>
      <w:ins w:id="33" w:author="Ravish Chawla" w:date="2021-08-15T07:58:00Z">
        <w:r w:rsidR="00FF469A">
          <w:rPr>
            <w:rFonts w:ascii="Times New Roman" w:hAnsi="Times New Roman" w:cs="Times New Roman"/>
            <w:i/>
            <w:sz w:val="21"/>
            <w:szCs w:val="21"/>
          </w:rPr>
          <w:t>20</w:t>
        </w:r>
      </w:ins>
      <w:ins w:id="34" w:author="Luqzan Mustafa Kamal" w:date="2021-08-15T12:31:00Z">
        <w:del w:id="35" w:author="Ravish Chawla" w:date="2021-08-15T07:58:00Z">
          <w:r w:rsidR="00FA36AD" w:rsidDel="00FF469A">
            <w:rPr>
              <w:rFonts w:ascii="Times New Roman" w:hAnsi="Times New Roman" w:cs="Times New Roman"/>
              <w:i/>
              <w:sz w:val="21"/>
              <w:szCs w:val="21"/>
            </w:rPr>
            <w:delText>17</w:delText>
          </w:r>
        </w:del>
      </w:ins>
    </w:p>
    <w:p w14:paraId="584A6282" w14:textId="08E0BDE3" w:rsidR="00C50CDC" w:rsidRPr="0000101A" w:rsidRDefault="00F108AC" w:rsidP="00303404">
      <w:pPr>
        <w:spacing w:after="120" w:line="240" w:lineRule="auto"/>
        <w:rPr>
          <w:rFonts w:ascii="Times New Roman" w:hAnsi="Times New Roman" w:cs="Times New Roman"/>
          <w:i/>
          <w:sz w:val="21"/>
          <w:szCs w:val="21"/>
        </w:rPr>
      </w:pPr>
      <w:r w:rsidRPr="0000101A">
        <w:rPr>
          <w:rFonts w:ascii="Times New Roman" w:hAnsi="Times New Roman" w:cs="Times New Roman"/>
          <w:i/>
          <w:sz w:val="21"/>
          <w:szCs w:val="21"/>
        </w:rPr>
        <w:t xml:space="preserve">Research Engineering </w:t>
      </w:r>
      <w:r w:rsidR="000460FA" w:rsidRPr="0000101A">
        <w:rPr>
          <w:rFonts w:ascii="Times New Roman" w:hAnsi="Times New Roman" w:cs="Times New Roman"/>
          <w:i/>
          <w:sz w:val="21"/>
          <w:szCs w:val="21"/>
        </w:rPr>
        <w:t>Intern</w:t>
      </w:r>
      <w:r w:rsidR="006B23E8" w:rsidRPr="0000101A">
        <w:rPr>
          <w:rFonts w:ascii="Times New Roman" w:hAnsi="Times New Roman" w:cs="Times New Roman"/>
          <w:i/>
          <w:sz w:val="21"/>
          <w:szCs w:val="21"/>
        </w:rPr>
        <w:t xml:space="preserve">, </w:t>
      </w:r>
      <w:r w:rsidR="006E5E71" w:rsidRPr="0000101A">
        <w:rPr>
          <w:rFonts w:ascii="Times New Roman" w:hAnsi="Times New Roman" w:cs="Times New Roman"/>
          <w:i/>
          <w:sz w:val="21"/>
          <w:szCs w:val="21"/>
        </w:rPr>
        <w:t>May – Aug 2016</w:t>
      </w:r>
    </w:p>
    <w:p w14:paraId="0AF7AD7F" w14:textId="55831849" w:rsidR="002E5549" w:rsidRPr="0000101A" w:rsidRDefault="004E690A" w:rsidP="000460FA">
      <w:pPr>
        <w:spacing w:after="120" w:line="264" w:lineRule="auto"/>
        <w:rPr>
          <w:rFonts w:ascii="Times New Roman" w:hAnsi="Times New Roman" w:cs="Times New Roman"/>
        </w:rPr>
      </w:pPr>
      <w:r w:rsidRPr="0000101A">
        <w:rPr>
          <w:rFonts w:ascii="Times New Roman" w:hAnsi="Times New Roman" w:cs="Times New Roman"/>
        </w:rPr>
        <w:t xml:space="preserve">Research and </w:t>
      </w:r>
      <w:r w:rsidR="002E5549" w:rsidRPr="0000101A">
        <w:rPr>
          <w:rFonts w:ascii="Times New Roman" w:hAnsi="Times New Roman" w:cs="Times New Roman"/>
        </w:rPr>
        <w:t xml:space="preserve">Software Engineering in </w:t>
      </w:r>
      <w:r w:rsidR="006E5E71" w:rsidRPr="0000101A">
        <w:rPr>
          <w:rFonts w:ascii="Times New Roman" w:hAnsi="Times New Roman" w:cs="Times New Roman"/>
        </w:rPr>
        <w:t>the Office of the CTO</w:t>
      </w:r>
      <w:del w:id="36" w:author="Luqzan Mustafa Kamal" w:date="2021-08-15T12:48:00Z">
        <w:r w:rsidRPr="0000101A" w:rsidDel="0084694B">
          <w:rPr>
            <w:rFonts w:ascii="Times New Roman" w:hAnsi="Times New Roman" w:cs="Times New Roman"/>
          </w:rPr>
          <w:delText>,</w:delText>
        </w:r>
      </w:del>
      <w:ins w:id="37" w:author="Luqzan Mustafa Kamal" w:date="2021-08-15T12:48:00Z">
        <w:r w:rsidR="0084694B">
          <w:rPr>
            <w:rFonts w:ascii="Times New Roman" w:hAnsi="Times New Roman" w:cs="Times New Roman"/>
          </w:rPr>
          <w:t>. I</w:t>
        </w:r>
      </w:ins>
      <w:r w:rsidR="002F4550" w:rsidRPr="0000101A">
        <w:rPr>
          <w:rFonts w:ascii="Times New Roman" w:hAnsi="Times New Roman" w:cs="Times New Roman"/>
        </w:rPr>
        <w:t xml:space="preserve"> develop</w:t>
      </w:r>
      <w:del w:id="38" w:author="Luqzan Mustafa Kamal" w:date="2021-08-15T12:48:00Z">
        <w:r w:rsidR="002F4550" w:rsidRPr="0000101A" w:rsidDel="0084694B">
          <w:rPr>
            <w:rFonts w:ascii="Times New Roman" w:hAnsi="Times New Roman" w:cs="Times New Roman"/>
          </w:rPr>
          <w:delText>ing</w:delText>
        </w:r>
      </w:del>
      <w:r w:rsidR="002F4550" w:rsidRPr="0000101A">
        <w:rPr>
          <w:rFonts w:ascii="Times New Roman" w:hAnsi="Times New Roman" w:cs="Times New Roman"/>
        </w:rPr>
        <w:t xml:space="preserve"> new products that use Machine Learning </w:t>
      </w:r>
      <w:r w:rsidR="00FF2321" w:rsidRPr="0000101A">
        <w:rPr>
          <w:rFonts w:ascii="Times New Roman" w:hAnsi="Times New Roman" w:cs="Times New Roman"/>
        </w:rPr>
        <w:t xml:space="preserve">/ </w:t>
      </w:r>
      <w:r w:rsidR="002F4550" w:rsidRPr="0000101A">
        <w:rPr>
          <w:rFonts w:ascii="Times New Roman" w:hAnsi="Times New Roman" w:cs="Times New Roman"/>
        </w:rPr>
        <w:t>AI and other new technologies</w:t>
      </w:r>
      <w:del w:id="39" w:author="Luqzan Mustafa Kamal" w:date="2021-08-15T12:48:00Z">
        <w:r w:rsidR="002F4550" w:rsidRPr="0000101A" w:rsidDel="0084694B">
          <w:rPr>
            <w:rFonts w:ascii="Times New Roman" w:hAnsi="Times New Roman" w:cs="Times New Roman"/>
          </w:rPr>
          <w:delText>,</w:delText>
        </w:r>
      </w:del>
      <w:r w:rsidR="002F4550" w:rsidRPr="0000101A">
        <w:rPr>
          <w:rFonts w:ascii="Times New Roman" w:hAnsi="Times New Roman" w:cs="Times New Roman"/>
        </w:rPr>
        <w:t xml:space="preserve"> and actively contributing to new research in the company.</w:t>
      </w:r>
    </w:p>
    <w:p w14:paraId="65AF316B" w14:textId="4C8E4833" w:rsidR="00AC6907" w:rsidRPr="0000101A" w:rsidRDefault="00AC6907" w:rsidP="00FD032A">
      <w:pPr>
        <w:pStyle w:val="ListParagraph"/>
        <w:numPr>
          <w:ilvl w:val="0"/>
          <w:numId w:val="1"/>
        </w:numPr>
        <w:spacing w:after="120" w:line="240" w:lineRule="auto"/>
        <w:ind w:left="446"/>
        <w:contextualSpacing w:val="0"/>
        <w:rPr>
          <w:rFonts w:ascii="Times New Roman" w:hAnsi="Times New Roman" w:cs="Times New Roman"/>
        </w:rPr>
      </w:pPr>
      <w:del w:id="40" w:author="Luqzan Mustafa Kamal" w:date="2021-08-15T12:36:00Z">
        <w:r w:rsidRPr="0000101A" w:rsidDel="00EC6E26">
          <w:rPr>
            <w:rFonts w:ascii="Times New Roman" w:hAnsi="Times New Roman" w:cs="Times New Roman"/>
          </w:rPr>
          <w:delText>Created and managed</w:delText>
        </w:r>
      </w:del>
      <w:ins w:id="41" w:author="Luqzan Mustafa Kamal" w:date="2021-08-15T12:36:00Z">
        <w:r w:rsidR="00EC6E26">
          <w:rPr>
            <w:rFonts w:ascii="Times New Roman" w:hAnsi="Times New Roman" w:cs="Times New Roman"/>
          </w:rPr>
          <w:t>Founded and led</w:t>
        </w:r>
      </w:ins>
      <w:r w:rsidRPr="0000101A">
        <w:rPr>
          <w:rFonts w:ascii="Times New Roman" w:hAnsi="Times New Roman" w:cs="Times New Roman"/>
        </w:rPr>
        <w:t xml:space="preserve"> a three-member innovation team with the goal of patenting novel innovations. Filed </w:t>
      </w:r>
      <w:r w:rsidR="009516ED" w:rsidRPr="0000101A">
        <w:rPr>
          <w:rFonts w:ascii="Times New Roman" w:hAnsi="Times New Roman" w:cs="Times New Roman"/>
        </w:rPr>
        <w:t>1</w:t>
      </w:r>
      <w:r w:rsidR="00484D74">
        <w:rPr>
          <w:rFonts w:ascii="Times New Roman" w:hAnsi="Times New Roman" w:cs="Times New Roman"/>
        </w:rPr>
        <w:t>8</w:t>
      </w:r>
      <w:r w:rsidRPr="0000101A">
        <w:rPr>
          <w:rFonts w:ascii="Times New Roman" w:hAnsi="Times New Roman" w:cs="Times New Roman"/>
        </w:rPr>
        <w:t xml:space="preserve"> patents which represent </w:t>
      </w:r>
      <w:r w:rsidR="00484D74">
        <w:rPr>
          <w:rFonts w:ascii="Times New Roman" w:hAnsi="Times New Roman" w:cs="Times New Roman"/>
        </w:rPr>
        <w:t>30</w:t>
      </w:r>
      <w:r w:rsidRPr="0000101A">
        <w:rPr>
          <w:rFonts w:ascii="Times New Roman" w:hAnsi="Times New Roman" w:cs="Times New Roman"/>
        </w:rPr>
        <w:t xml:space="preserve">% of all patents filed in </w:t>
      </w:r>
      <w:del w:id="42" w:author="Luqzan Mustafa Kamal" w:date="2021-08-15T12:36:00Z">
        <w:r w:rsidRPr="0000101A" w:rsidDel="00EC6E26">
          <w:rPr>
            <w:rFonts w:ascii="Times New Roman" w:hAnsi="Times New Roman" w:cs="Times New Roman"/>
          </w:rPr>
          <w:delText>the organization this year.</w:delText>
        </w:r>
      </w:del>
      <w:ins w:id="43" w:author="Luqzan Mustafa Kamal" w:date="2021-08-15T12:36:00Z">
        <w:r w:rsidR="00EC6E26">
          <w:rPr>
            <w:rFonts w:ascii="Times New Roman" w:hAnsi="Times New Roman" w:cs="Times New Roman"/>
          </w:rPr>
          <w:t xml:space="preserve">2020. </w:t>
        </w:r>
      </w:ins>
      <w:r w:rsidRPr="0000101A">
        <w:rPr>
          <w:rFonts w:ascii="Times New Roman" w:hAnsi="Times New Roman" w:cs="Times New Roman"/>
        </w:rPr>
        <w:t xml:space="preserve"> Patents span different fields including security, artificial intelligence, 3D printing, and employee productivity.</w:t>
      </w:r>
    </w:p>
    <w:p w14:paraId="61BE8E80" w14:textId="215EE3F5" w:rsidR="00FF469A" w:rsidRDefault="00AC6907" w:rsidP="009516ED">
      <w:pPr>
        <w:pStyle w:val="ListParagraph"/>
        <w:numPr>
          <w:ilvl w:val="0"/>
          <w:numId w:val="1"/>
        </w:numPr>
        <w:spacing w:after="120" w:line="264" w:lineRule="auto"/>
        <w:ind w:left="446"/>
        <w:contextualSpacing w:val="0"/>
        <w:rPr>
          <w:ins w:id="44" w:author="Ravish Chawla" w:date="2021-08-15T08:03:00Z"/>
          <w:rFonts w:ascii="Times New Roman" w:hAnsi="Times New Roman" w:cs="Times New Roman"/>
        </w:rPr>
      </w:pPr>
      <w:r w:rsidRPr="0000101A">
        <w:rPr>
          <w:rFonts w:ascii="Times New Roman" w:hAnsi="Times New Roman" w:cs="Times New Roman"/>
        </w:rPr>
        <w:t xml:space="preserve">Obtained buy-in from team members </w:t>
      </w:r>
      <w:ins w:id="45" w:author="Ravish Chawla" w:date="2021-08-15T08:02:00Z">
        <w:r w:rsidR="00FF469A">
          <w:rPr>
            <w:rFonts w:ascii="Times New Roman" w:hAnsi="Times New Roman" w:cs="Times New Roman"/>
          </w:rPr>
          <w:t xml:space="preserve">in </w:t>
        </w:r>
      </w:ins>
      <w:ins w:id="46" w:author="Ravish Chawla" w:date="2021-08-15T09:58:00Z">
        <w:r w:rsidR="00AE29F5">
          <w:rPr>
            <w:rFonts w:ascii="Times New Roman" w:hAnsi="Times New Roman" w:cs="Times New Roman"/>
          </w:rPr>
          <w:t xml:space="preserve">the </w:t>
        </w:r>
      </w:ins>
      <w:ins w:id="47" w:author="Ravish Chawla" w:date="2021-08-15T08:02:00Z">
        <w:r w:rsidR="00FF469A">
          <w:rPr>
            <w:rFonts w:ascii="Times New Roman" w:hAnsi="Times New Roman" w:cs="Times New Roman"/>
          </w:rPr>
          <w:t xml:space="preserve">Office of the CTO </w:t>
        </w:r>
      </w:ins>
      <w:r w:rsidRPr="0000101A">
        <w:rPr>
          <w:rFonts w:ascii="Times New Roman" w:hAnsi="Times New Roman" w:cs="Times New Roman"/>
        </w:rPr>
        <w:t xml:space="preserve">to adopt </w:t>
      </w:r>
      <w:del w:id="48" w:author="Ravish Chawla" w:date="2021-08-15T12:10:00Z">
        <w:r w:rsidRPr="0000101A" w:rsidDel="00DF3E4B">
          <w:rPr>
            <w:rFonts w:ascii="Times New Roman" w:hAnsi="Times New Roman" w:cs="Times New Roman"/>
          </w:rPr>
          <w:delText xml:space="preserve">the </w:delText>
        </w:r>
      </w:del>
      <w:ins w:id="49" w:author="Ravish Chawla" w:date="2021-08-15T08:03:00Z">
        <w:r w:rsidR="00FF469A">
          <w:rPr>
            <w:rFonts w:ascii="Times New Roman" w:hAnsi="Times New Roman" w:cs="Times New Roman"/>
          </w:rPr>
          <w:t xml:space="preserve">product </w:t>
        </w:r>
      </w:ins>
      <w:del w:id="50" w:author="Ravish Chawla" w:date="2021-08-15T08:03:00Z">
        <w:r w:rsidRPr="0000101A" w:rsidDel="00FF469A">
          <w:rPr>
            <w:rFonts w:ascii="Times New Roman" w:hAnsi="Times New Roman" w:cs="Times New Roman"/>
          </w:rPr>
          <w:delText xml:space="preserve">JIRA project </w:delText>
        </w:r>
      </w:del>
      <w:r w:rsidRPr="0000101A">
        <w:rPr>
          <w:rFonts w:ascii="Times New Roman" w:hAnsi="Times New Roman" w:cs="Times New Roman"/>
        </w:rPr>
        <w:t xml:space="preserve">management </w:t>
      </w:r>
      <w:ins w:id="51" w:author="Ravish Chawla" w:date="2021-08-15T08:03:00Z">
        <w:r w:rsidR="00FF469A">
          <w:rPr>
            <w:rFonts w:ascii="Times New Roman" w:hAnsi="Times New Roman" w:cs="Times New Roman"/>
          </w:rPr>
          <w:t xml:space="preserve">and resource allocation </w:t>
        </w:r>
      </w:ins>
      <w:r w:rsidRPr="0000101A">
        <w:rPr>
          <w:rFonts w:ascii="Times New Roman" w:hAnsi="Times New Roman" w:cs="Times New Roman"/>
        </w:rPr>
        <w:t>tool</w:t>
      </w:r>
      <w:ins w:id="52" w:author="Ravish Chawla" w:date="2021-08-15T08:03:00Z">
        <w:r w:rsidR="00FF469A">
          <w:rPr>
            <w:rFonts w:ascii="Times New Roman" w:hAnsi="Times New Roman" w:cs="Times New Roman"/>
          </w:rPr>
          <w:t>s</w:t>
        </w:r>
      </w:ins>
      <w:r w:rsidRPr="0000101A">
        <w:rPr>
          <w:rFonts w:ascii="Times New Roman" w:hAnsi="Times New Roman" w:cs="Times New Roman"/>
        </w:rPr>
        <w:t xml:space="preserve"> </w:t>
      </w:r>
      <w:ins w:id="53" w:author="Ravish Chawla" w:date="2021-08-15T08:03:00Z">
        <w:r w:rsidR="00FF469A">
          <w:rPr>
            <w:rFonts w:ascii="Times New Roman" w:hAnsi="Times New Roman" w:cs="Times New Roman"/>
          </w:rPr>
          <w:t>to manage work</w:t>
        </w:r>
      </w:ins>
      <w:ins w:id="54" w:author="Ravish Chawla" w:date="2021-08-15T09:59:00Z">
        <w:r w:rsidR="00AE29F5">
          <w:rPr>
            <w:rFonts w:ascii="Times New Roman" w:hAnsi="Times New Roman" w:cs="Times New Roman"/>
          </w:rPr>
          <w:t xml:space="preserve"> and resources</w:t>
        </w:r>
      </w:ins>
      <w:ins w:id="55" w:author="Ravish Chawla" w:date="2021-08-15T08:03:00Z">
        <w:r w:rsidR="00FF469A">
          <w:rPr>
            <w:rFonts w:ascii="Times New Roman" w:hAnsi="Times New Roman" w:cs="Times New Roman"/>
          </w:rPr>
          <w:t>, by leading onboarding efforts and adoption training</w:t>
        </w:r>
      </w:ins>
      <w:ins w:id="56" w:author="Ravish Chawla" w:date="2021-08-15T12:10:00Z">
        <w:r w:rsidR="00DF3E4B">
          <w:rPr>
            <w:rFonts w:ascii="Times New Roman" w:hAnsi="Times New Roman" w:cs="Times New Roman"/>
          </w:rPr>
          <w:t>;</w:t>
        </w:r>
      </w:ins>
      <w:ins w:id="57" w:author="Ravish Chawla" w:date="2021-08-15T08:03:00Z">
        <w:r w:rsidR="00FF469A">
          <w:rPr>
            <w:rFonts w:ascii="Times New Roman" w:hAnsi="Times New Roman" w:cs="Times New Roman"/>
          </w:rPr>
          <w:t xml:space="preserve"> currently overseeing </w:t>
        </w:r>
      </w:ins>
      <w:ins w:id="58" w:author="Ravish Chawla" w:date="2021-08-15T12:10:00Z">
        <w:r w:rsidR="00DF3E4B">
          <w:rPr>
            <w:rFonts w:ascii="Times New Roman" w:hAnsi="Times New Roman" w:cs="Times New Roman"/>
          </w:rPr>
          <w:t xml:space="preserve">product management </w:t>
        </w:r>
      </w:ins>
      <w:ins w:id="59" w:author="Ravish Chawla" w:date="2021-08-15T08:03:00Z">
        <w:r w:rsidR="00FF469A">
          <w:rPr>
            <w:rFonts w:ascii="Times New Roman" w:hAnsi="Times New Roman" w:cs="Times New Roman"/>
          </w:rPr>
          <w:t>f</w:t>
        </w:r>
      </w:ins>
      <w:ins w:id="60" w:author="Ravish Chawla" w:date="2021-08-15T08:04:00Z">
        <w:r w:rsidR="00FF469A">
          <w:rPr>
            <w:rFonts w:ascii="Times New Roman" w:hAnsi="Times New Roman" w:cs="Times New Roman"/>
          </w:rPr>
          <w:t>or the entire team</w:t>
        </w:r>
      </w:ins>
      <w:ins w:id="61" w:author="Ravish Chawla" w:date="2021-08-15T12:10:00Z">
        <w:r w:rsidR="00DF3E4B">
          <w:rPr>
            <w:rFonts w:ascii="Times New Roman" w:hAnsi="Times New Roman" w:cs="Times New Roman"/>
          </w:rPr>
          <w:t xml:space="preserve"> of </w:t>
        </w:r>
      </w:ins>
      <w:ins w:id="62" w:author="Ravish Chawla" w:date="2021-08-15T12:11:00Z">
        <w:r w:rsidR="00DF3E4B">
          <w:rPr>
            <w:rFonts w:ascii="Times New Roman" w:hAnsi="Times New Roman" w:cs="Times New Roman"/>
          </w:rPr>
          <w:t>7 members.</w:t>
        </w:r>
      </w:ins>
    </w:p>
    <w:p w14:paraId="32895C59" w14:textId="77777777" w:rsidR="00DF3E4B" w:rsidRPr="0000101A" w:rsidRDefault="00DF3E4B" w:rsidP="00DF3E4B">
      <w:pPr>
        <w:pStyle w:val="ListParagraph"/>
        <w:numPr>
          <w:ilvl w:val="0"/>
          <w:numId w:val="1"/>
        </w:numPr>
        <w:spacing w:after="120" w:line="264" w:lineRule="auto"/>
        <w:ind w:left="446"/>
        <w:contextualSpacing w:val="0"/>
        <w:rPr>
          <w:ins w:id="63" w:author="Ravish Chawla" w:date="2021-08-15T12:09:00Z"/>
          <w:rFonts w:ascii="Times New Roman" w:hAnsi="Times New Roman" w:cs="Times New Roman"/>
        </w:rPr>
      </w:pPr>
      <w:ins w:id="64" w:author="Ravish Chawla" w:date="2021-08-15T12:09:00Z">
        <w:r w:rsidRPr="0000101A">
          <w:rPr>
            <w:rFonts w:ascii="Times New Roman" w:hAnsi="Times New Roman" w:cs="Times New Roman"/>
          </w:rPr>
          <w:t>Developed the VMware Trust Network and Hub Chatbot from concept to commercialization</w:t>
        </w:r>
        <w:r>
          <w:rPr>
            <w:rFonts w:ascii="Times New Roman" w:hAnsi="Times New Roman" w:cs="Times New Roman"/>
          </w:rPr>
          <w:t xml:space="preserve"> </w:t>
        </w:r>
        <w:r w:rsidRPr="0000101A">
          <w:rPr>
            <w:rFonts w:ascii="Times New Roman" w:hAnsi="Times New Roman" w:cs="Times New Roman"/>
          </w:rPr>
          <w:t>through a cross-functional team effort, working with different vendors including IBM, Lookout, Netskope and Carbon Black (later acquired by VMware).</w:t>
        </w:r>
      </w:ins>
    </w:p>
    <w:p w14:paraId="3237EA2D" w14:textId="364F34FA" w:rsidR="00AC6907" w:rsidRPr="0000101A" w:rsidDel="00FF469A" w:rsidRDefault="00AC6907" w:rsidP="009516ED">
      <w:pPr>
        <w:pStyle w:val="ListParagraph"/>
        <w:numPr>
          <w:ilvl w:val="0"/>
          <w:numId w:val="1"/>
        </w:numPr>
        <w:spacing w:after="120" w:line="264" w:lineRule="auto"/>
        <w:ind w:left="446"/>
        <w:contextualSpacing w:val="0"/>
        <w:rPr>
          <w:del w:id="65" w:author="Ravish Chawla" w:date="2021-08-15T08:04:00Z"/>
          <w:rFonts w:ascii="Times New Roman" w:hAnsi="Times New Roman" w:cs="Times New Roman"/>
        </w:rPr>
      </w:pPr>
      <w:del w:id="66" w:author="Ravish Chawla" w:date="2021-08-15T08:04:00Z">
        <w:r w:rsidRPr="0000101A" w:rsidDel="00FF469A">
          <w:rPr>
            <w:rFonts w:ascii="Times New Roman" w:hAnsi="Times New Roman" w:cs="Times New Roman"/>
          </w:rPr>
          <w:delText>by leading onboarding efforts and adoption training</w:delText>
        </w:r>
        <w:r w:rsidR="009659DA" w:rsidDel="00FF469A">
          <w:rPr>
            <w:rFonts w:ascii="Times New Roman" w:hAnsi="Times New Roman" w:cs="Times New Roman"/>
          </w:rPr>
          <w:delText>, currently overseeing tasks for the EOCTO team.</w:delText>
        </w:r>
        <w:r w:rsidR="009659DA" w:rsidRPr="0000101A" w:rsidDel="00FF469A">
          <w:rPr>
            <w:rFonts w:ascii="Times New Roman" w:hAnsi="Times New Roman" w:cs="Times New Roman"/>
          </w:rPr>
          <w:delText xml:space="preserve"> </w:delText>
        </w:r>
      </w:del>
    </w:p>
    <w:p w14:paraId="228B595D" w14:textId="06C79AC6" w:rsidR="00B77384" w:rsidRPr="0000101A" w:rsidDel="00DF3E4B" w:rsidRDefault="00AC6907" w:rsidP="00D77A79">
      <w:pPr>
        <w:pStyle w:val="ListParagraph"/>
        <w:numPr>
          <w:ilvl w:val="0"/>
          <w:numId w:val="1"/>
        </w:numPr>
        <w:spacing w:after="120" w:line="264" w:lineRule="auto"/>
        <w:ind w:left="446"/>
        <w:contextualSpacing w:val="0"/>
        <w:rPr>
          <w:del w:id="67" w:author="Ravish Chawla" w:date="2021-08-15T12:09:00Z"/>
          <w:rFonts w:ascii="Times New Roman" w:hAnsi="Times New Roman" w:cs="Times New Roman"/>
        </w:rPr>
      </w:pPr>
      <w:del w:id="68" w:author="Ravish Chawla" w:date="2021-08-15T09:26:00Z">
        <w:r w:rsidRPr="0000101A" w:rsidDel="00B77384">
          <w:rPr>
            <w:rFonts w:ascii="Times New Roman" w:hAnsi="Times New Roman" w:cs="Times New Roman"/>
          </w:rPr>
          <w:delText>Developed the VMware Trust Network</w:delText>
        </w:r>
        <w:r w:rsidR="00992DD2" w:rsidRPr="0000101A" w:rsidDel="00B77384">
          <w:rPr>
            <w:rFonts w:ascii="Times New Roman" w:hAnsi="Times New Roman" w:cs="Times New Roman"/>
          </w:rPr>
          <w:delText xml:space="preserve"> and </w:delText>
        </w:r>
        <w:r w:rsidRPr="0000101A" w:rsidDel="00B77384">
          <w:rPr>
            <w:rFonts w:ascii="Times New Roman" w:hAnsi="Times New Roman" w:cs="Times New Roman"/>
          </w:rPr>
          <w:delText>Hub Chatbot from concept to commercialization</w:delText>
        </w:r>
      </w:del>
      <w:ins w:id="69" w:author="Luqzan Mustafa Kamal" w:date="2021-08-15T12:35:00Z">
        <w:del w:id="70" w:author="Ravish Chawla" w:date="2021-08-15T09:26:00Z">
          <w:r w:rsidR="00EC6E26" w:rsidDel="00B77384">
            <w:rPr>
              <w:rFonts w:ascii="Times New Roman" w:hAnsi="Times New Roman" w:cs="Times New Roman"/>
            </w:rPr>
            <w:delText xml:space="preserve"> (market potential?)</w:delText>
          </w:r>
        </w:del>
      </w:ins>
      <w:del w:id="71" w:author="Ravish Chawla" w:date="2021-08-15T09:26:00Z">
        <w:r w:rsidR="00C50CDC" w:rsidDel="00B77384">
          <w:rPr>
            <w:rFonts w:ascii="Times New Roman" w:hAnsi="Times New Roman" w:cs="Times New Roman"/>
          </w:rPr>
          <w:delText xml:space="preserve"> </w:delText>
        </w:r>
        <w:r w:rsidRPr="0000101A" w:rsidDel="00B77384">
          <w:rPr>
            <w:rFonts w:ascii="Times New Roman" w:hAnsi="Times New Roman" w:cs="Times New Roman"/>
          </w:rPr>
          <w:delText>through a cross-functional team effort</w:delText>
        </w:r>
        <w:r w:rsidR="0000101A" w:rsidRPr="0000101A" w:rsidDel="00B77384">
          <w:rPr>
            <w:rFonts w:ascii="Times New Roman" w:hAnsi="Times New Roman" w:cs="Times New Roman"/>
          </w:rPr>
          <w:delText>, working with different vendors including IBM, Lookout, Netskope and Carbon Black (later acquired by VMware).</w:delText>
        </w:r>
      </w:del>
    </w:p>
    <w:p w14:paraId="5CC49FCE" w14:textId="50B359FC" w:rsidR="00DF3E4B" w:rsidRPr="00DF3E4B" w:rsidRDefault="00C12EE7" w:rsidP="00DF3E4B">
      <w:pPr>
        <w:pStyle w:val="ListParagraph"/>
        <w:numPr>
          <w:ilvl w:val="0"/>
          <w:numId w:val="1"/>
        </w:numPr>
        <w:spacing w:after="120" w:line="264" w:lineRule="auto"/>
        <w:ind w:left="446"/>
        <w:contextualSpacing w:val="0"/>
        <w:rPr>
          <w:rFonts w:ascii="Times New Roman" w:hAnsi="Times New Roman" w:cs="Times New Roman"/>
          <w:rPrChange w:id="72" w:author="Ravish Chawla" w:date="2021-08-15T12:12:00Z">
            <w:rPr/>
          </w:rPrChange>
        </w:rPr>
        <w:pPrChange w:id="73" w:author="Ravish Chawla" w:date="2021-08-15T12:12:00Z">
          <w:pPr>
            <w:pStyle w:val="ListParagraph"/>
            <w:numPr>
              <w:numId w:val="1"/>
            </w:numPr>
            <w:spacing w:after="120" w:line="264" w:lineRule="auto"/>
            <w:ind w:left="446" w:hanging="360"/>
            <w:contextualSpacing w:val="0"/>
          </w:pPr>
        </w:pPrChange>
      </w:pPr>
      <w:del w:id="74" w:author="Ravish Chawla" w:date="2021-08-15T12:14:00Z">
        <w:r w:rsidDel="00DF3E4B">
          <w:rPr>
            <w:rFonts w:ascii="Times New Roman" w:hAnsi="Times New Roman" w:cs="Times New Roman"/>
          </w:rPr>
          <w:delText xml:space="preserve">Drove customer-centric improvements by building artificial intelligence </w:delText>
        </w:r>
      </w:del>
      <w:ins w:id="75" w:author="Luqzan Mustafa Kamal" w:date="2021-08-15T12:45:00Z">
        <w:del w:id="76" w:author="Ravish Chawla" w:date="2021-08-15T12:14:00Z">
          <w:r w:rsidR="00EC6E26" w:rsidDel="00DF3E4B">
            <w:rPr>
              <w:rFonts w:ascii="Times New Roman" w:hAnsi="Times New Roman" w:cs="Times New Roman"/>
            </w:rPr>
            <w:delText xml:space="preserve"> AI </w:delText>
          </w:r>
        </w:del>
      </w:ins>
      <w:del w:id="77" w:author="Ravish Chawla" w:date="2021-08-15T12:14:00Z">
        <w:r w:rsidDel="00DF3E4B">
          <w:rPr>
            <w:rFonts w:ascii="Times New Roman" w:hAnsi="Times New Roman" w:cs="Times New Roman"/>
          </w:rPr>
          <w:delText xml:space="preserve">models to </w:delText>
        </w:r>
        <w:commentRangeStart w:id="78"/>
        <w:r w:rsidDel="00DF3E4B">
          <w:rPr>
            <w:rFonts w:ascii="Times New Roman" w:hAnsi="Times New Roman" w:cs="Times New Roman"/>
          </w:rPr>
          <w:delText xml:space="preserve">analyze issues faced by our customers, piloting the project </w:delText>
        </w:r>
        <w:r w:rsidR="00C50CDC" w:rsidDel="00DF3E4B">
          <w:rPr>
            <w:rFonts w:ascii="Times New Roman" w:hAnsi="Times New Roman" w:cs="Times New Roman"/>
          </w:rPr>
          <w:delText xml:space="preserve">through </w:delText>
        </w:r>
        <w:r w:rsidDel="00DF3E4B">
          <w:rPr>
            <w:rFonts w:ascii="Times New Roman" w:hAnsi="Times New Roman" w:cs="Times New Roman"/>
          </w:rPr>
          <w:delText xml:space="preserve">data preparation, training, </w:delText>
        </w:r>
        <w:r w:rsidR="00C50CDC" w:rsidDel="00DF3E4B">
          <w:rPr>
            <w:rFonts w:ascii="Times New Roman" w:hAnsi="Times New Roman" w:cs="Times New Roman"/>
          </w:rPr>
          <w:delText>and</w:delText>
        </w:r>
        <w:r w:rsidDel="00DF3E4B">
          <w:rPr>
            <w:rFonts w:ascii="Times New Roman" w:hAnsi="Times New Roman" w:cs="Times New Roman"/>
          </w:rPr>
          <w:delText xml:space="preserve"> deployment</w:delText>
        </w:r>
        <w:commentRangeEnd w:id="78"/>
        <w:r w:rsidR="00EC6E26" w:rsidDel="00DF3E4B">
          <w:rPr>
            <w:rStyle w:val="CommentReference"/>
          </w:rPr>
          <w:commentReference w:id="78"/>
        </w:r>
        <w:r w:rsidDel="00DF3E4B">
          <w:rPr>
            <w:rFonts w:ascii="Times New Roman" w:hAnsi="Times New Roman" w:cs="Times New Roman"/>
          </w:rPr>
          <w:delText>.</w:delText>
        </w:r>
        <w:r w:rsidR="00C50CDC" w:rsidDel="00DF3E4B">
          <w:rPr>
            <w:rFonts w:ascii="Times New Roman" w:hAnsi="Times New Roman" w:cs="Times New Roman"/>
          </w:rPr>
          <w:delText xml:space="preserve"> Scouted the project for the team which has led to a long-term 2-year effort in the field.</w:delText>
        </w:r>
      </w:del>
      <w:ins w:id="79" w:author="Ravish Chawla" w:date="2021-08-15T12:13:00Z">
        <w:r w:rsidR="00DF3E4B">
          <w:rPr>
            <w:rFonts w:ascii="Times New Roman" w:hAnsi="Times New Roman" w:cs="Times New Roman"/>
          </w:rPr>
          <w:t xml:space="preserve">Drove customer-retention efforts by building AI models to analyze issues faced by our customers, piloting the project through data preparation, training, and deployment. Scouted the project for the team which has led to a long-term 2-year effort in the </w:t>
        </w:r>
      </w:ins>
      <w:ins w:id="80" w:author="Ravish Chawla" w:date="2021-08-15T12:14:00Z">
        <w:r w:rsidR="00DF3E4B">
          <w:rPr>
            <w:rFonts w:ascii="Times New Roman" w:hAnsi="Times New Roman" w:cs="Times New Roman"/>
          </w:rPr>
          <w:t>field.</w:t>
        </w:r>
      </w:ins>
    </w:p>
    <w:p w14:paraId="789C2330" w14:textId="2D10722D" w:rsidR="006B23E8" w:rsidRPr="007514E2" w:rsidRDefault="009E7AED" w:rsidP="007514E2">
      <w:pPr>
        <w:pStyle w:val="ListParagraph"/>
        <w:numPr>
          <w:ilvl w:val="0"/>
          <w:numId w:val="1"/>
        </w:numPr>
        <w:spacing w:after="120" w:line="264" w:lineRule="auto"/>
        <w:ind w:left="446"/>
        <w:contextualSpacing w:val="0"/>
        <w:rPr>
          <w:rFonts w:ascii="Times New Roman" w:hAnsi="Times New Roman" w:cs="Times New Roman"/>
        </w:rPr>
      </w:pPr>
      <w:r w:rsidRPr="0000101A">
        <w:rPr>
          <w:rFonts w:ascii="Times New Roman" w:hAnsi="Times New Roman" w:cs="Times New Roman"/>
        </w:rPr>
        <w:t>Participated in various innovation projects with new teams, including building a COVID-19 Tracing application, which ultimately led to a new consumer offering</w:t>
      </w:r>
      <w:ins w:id="81" w:author="Luqzan Mustafa Kamal" w:date="2021-08-15T12:45:00Z">
        <w:r w:rsidR="00EC6E26">
          <w:rPr>
            <w:rFonts w:ascii="Times New Roman" w:hAnsi="Times New Roman" w:cs="Times New Roman"/>
          </w:rPr>
          <w:t xml:space="preserve"> </w:t>
        </w:r>
        <w:del w:id="82" w:author="Ravish Chawla" w:date="2021-08-15T09:39:00Z">
          <w:r w:rsidR="00EC6E26" w:rsidDel="0033496C">
            <w:rPr>
              <w:rFonts w:ascii="Times New Roman" w:hAnsi="Times New Roman" w:cs="Times New Roman"/>
            </w:rPr>
            <w:delText>(additional revenue?)</w:delText>
          </w:r>
        </w:del>
      </w:ins>
      <w:del w:id="83" w:author="Ravish Chawla" w:date="2021-08-15T09:39:00Z">
        <w:r w:rsidRPr="0000101A" w:rsidDel="0033496C">
          <w:rPr>
            <w:rFonts w:ascii="Times New Roman" w:hAnsi="Times New Roman" w:cs="Times New Roman"/>
          </w:rPr>
          <w:delText xml:space="preserve"> </w:delText>
        </w:r>
      </w:del>
      <w:r w:rsidRPr="0000101A">
        <w:rPr>
          <w:rFonts w:ascii="Times New Roman" w:hAnsi="Times New Roman" w:cs="Times New Roman"/>
        </w:rPr>
        <w:t>based on the work.</w:t>
      </w:r>
    </w:p>
    <w:p w14:paraId="18FEEC50" w14:textId="5CB6F8A8" w:rsidR="006B23E8" w:rsidRPr="0000101A" w:rsidRDefault="006E5E71" w:rsidP="00303404">
      <w:pPr>
        <w:spacing w:after="0" w:line="240" w:lineRule="auto"/>
        <w:rPr>
          <w:rFonts w:ascii="Times New Roman" w:hAnsi="Times New Roman" w:cs="Times New Roman"/>
        </w:rPr>
      </w:pPr>
      <w:r w:rsidRPr="0000101A">
        <w:rPr>
          <w:rFonts w:ascii="Times New Roman" w:hAnsi="Times New Roman" w:cs="Times New Roman"/>
          <w:b/>
        </w:rPr>
        <w:t>Zynga</w:t>
      </w:r>
      <w:r w:rsidR="007A29DF" w:rsidRPr="0000101A">
        <w:rPr>
          <w:rFonts w:ascii="Times New Roman" w:hAnsi="Times New Roman" w:cs="Times New Roman"/>
          <w:b/>
        </w:rPr>
        <w:t>, Inc</w:t>
      </w:r>
      <w:r w:rsidRPr="0000101A">
        <w:rPr>
          <w:rFonts w:ascii="Times New Roman" w:hAnsi="Times New Roman" w:cs="Times New Roman"/>
          <w:b/>
        </w:rPr>
        <w:t xml:space="preserve">.                                                                                   </w:t>
      </w:r>
      <w:r w:rsidRPr="0000101A">
        <w:rPr>
          <w:rFonts w:ascii="Times New Roman" w:hAnsi="Times New Roman" w:cs="Times New Roman"/>
        </w:rPr>
        <w:tab/>
        <w:t xml:space="preserve">  </w:t>
      </w:r>
      <w:r w:rsidRPr="0000101A">
        <w:rPr>
          <w:rFonts w:ascii="Times New Roman" w:hAnsi="Times New Roman" w:cs="Times New Roman"/>
        </w:rPr>
        <w:tab/>
      </w:r>
      <w:r w:rsidRPr="0000101A">
        <w:rPr>
          <w:rFonts w:ascii="Times New Roman" w:hAnsi="Times New Roman" w:cs="Times New Roman"/>
        </w:rPr>
        <w:tab/>
        <w:t xml:space="preserve">         San Francisco</w:t>
      </w:r>
      <w:r w:rsidR="006B23E8" w:rsidRPr="0000101A">
        <w:rPr>
          <w:rFonts w:ascii="Times New Roman" w:hAnsi="Times New Roman" w:cs="Times New Roman"/>
        </w:rPr>
        <w:t xml:space="preserve">, </w:t>
      </w:r>
      <w:r w:rsidRPr="0000101A">
        <w:rPr>
          <w:rFonts w:ascii="Times New Roman" w:hAnsi="Times New Roman" w:cs="Times New Roman"/>
        </w:rPr>
        <w:t>C</w:t>
      </w:r>
      <w:r w:rsidR="006B23E8" w:rsidRPr="0000101A">
        <w:rPr>
          <w:rFonts w:ascii="Times New Roman" w:hAnsi="Times New Roman" w:cs="Times New Roman"/>
        </w:rPr>
        <w:t>A</w:t>
      </w:r>
    </w:p>
    <w:p w14:paraId="22AEF1EE" w14:textId="6EFAEF9D" w:rsidR="006E5E71" w:rsidRPr="0000101A" w:rsidRDefault="006E5E71" w:rsidP="00303404">
      <w:pPr>
        <w:spacing w:after="0" w:line="240" w:lineRule="auto"/>
        <w:rPr>
          <w:rFonts w:ascii="Times New Roman" w:hAnsi="Times New Roman" w:cs="Times New Roman"/>
          <w:i/>
          <w:sz w:val="21"/>
          <w:szCs w:val="21"/>
        </w:rPr>
      </w:pPr>
      <w:r w:rsidRPr="0000101A">
        <w:rPr>
          <w:rFonts w:ascii="Times New Roman" w:hAnsi="Times New Roman" w:cs="Times New Roman"/>
          <w:i/>
          <w:sz w:val="21"/>
          <w:szCs w:val="21"/>
        </w:rPr>
        <w:t>Software Engineer, Jan – May 2016</w:t>
      </w:r>
    </w:p>
    <w:p w14:paraId="4DCEAB9E" w14:textId="4F5B23AD" w:rsidR="006E5E71" w:rsidRPr="0000101A" w:rsidRDefault="006E5E71" w:rsidP="00303404">
      <w:pPr>
        <w:spacing w:after="120" w:line="240" w:lineRule="auto"/>
        <w:rPr>
          <w:rFonts w:ascii="Times New Roman" w:hAnsi="Times New Roman" w:cs="Times New Roman"/>
          <w:i/>
          <w:sz w:val="21"/>
          <w:szCs w:val="21"/>
        </w:rPr>
      </w:pPr>
      <w:r w:rsidRPr="0000101A">
        <w:rPr>
          <w:rFonts w:ascii="Times New Roman" w:hAnsi="Times New Roman" w:cs="Times New Roman"/>
          <w:i/>
          <w:sz w:val="21"/>
          <w:szCs w:val="21"/>
        </w:rPr>
        <w:t>Software Engineering Intern</w:t>
      </w:r>
      <w:r w:rsidR="006B23E8" w:rsidRPr="0000101A">
        <w:rPr>
          <w:rFonts w:ascii="Times New Roman" w:hAnsi="Times New Roman" w:cs="Times New Roman"/>
          <w:i/>
          <w:sz w:val="21"/>
          <w:szCs w:val="21"/>
        </w:rPr>
        <w:t>,</w:t>
      </w:r>
      <w:r w:rsidRPr="0000101A">
        <w:rPr>
          <w:rFonts w:ascii="Times New Roman" w:hAnsi="Times New Roman" w:cs="Times New Roman"/>
          <w:i/>
          <w:sz w:val="21"/>
          <w:szCs w:val="21"/>
        </w:rPr>
        <w:t xml:space="preserve"> May –Aug 2015</w:t>
      </w:r>
    </w:p>
    <w:p w14:paraId="2B488F47" w14:textId="77777777" w:rsidR="00DF3E4B" w:rsidRDefault="00DF3E4B" w:rsidP="00DF3E4B">
      <w:pPr>
        <w:pStyle w:val="ListParagraph"/>
        <w:numPr>
          <w:ilvl w:val="0"/>
          <w:numId w:val="4"/>
        </w:numPr>
        <w:spacing w:after="120" w:line="264" w:lineRule="auto"/>
        <w:rPr>
          <w:ins w:id="84" w:author="Ravish Chawla" w:date="2021-08-15T12:09:00Z"/>
          <w:rFonts w:ascii="Times New Roman" w:hAnsi="Times New Roman" w:cs="Times New Roman"/>
        </w:rPr>
      </w:pPr>
      <w:ins w:id="85" w:author="Ravish Chawla" w:date="2021-08-15T12:09:00Z">
        <w:r w:rsidRPr="0000101A">
          <w:rPr>
            <w:rFonts w:ascii="Times New Roman" w:hAnsi="Times New Roman" w:cs="Times New Roman"/>
          </w:rPr>
          <w:t>Worked on the mobile game Zynga Poker. Designed and developed</w:t>
        </w:r>
        <w:r>
          <w:rPr>
            <w:rFonts w:ascii="Times New Roman" w:hAnsi="Times New Roman" w:cs="Times New Roman"/>
          </w:rPr>
          <w:t xml:space="preserve"> the Social Hub</w:t>
        </w:r>
        <w:r w:rsidRPr="0000101A">
          <w:rPr>
            <w:rFonts w:ascii="Times New Roman" w:hAnsi="Times New Roman" w:cs="Times New Roman"/>
          </w:rPr>
          <w:t xml:space="preserve"> that </w:t>
        </w:r>
        <w:r>
          <w:rPr>
            <w:rFonts w:ascii="Times New Roman" w:hAnsi="Times New Roman" w:cs="Times New Roman"/>
          </w:rPr>
          <w:t>was</w:t>
        </w:r>
        <w:r w:rsidRPr="0000101A">
          <w:rPr>
            <w:rFonts w:ascii="Times New Roman" w:hAnsi="Times New Roman" w:cs="Times New Roman"/>
          </w:rPr>
          <w:t xml:space="preserve"> released on iOS and Android and </w:t>
        </w:r>
        <w:r>
          <w:rPr>
            <w:rFonts w:ascii="Times New Roman" w:hAnsi="Times New Roman" w:cs="Times New Roman"/>
          </w:rPr>
          <w:t>is</w:t>
        </w:r>
        <w:r w:rsidRPr="0000101A">
          <w:rPr>
            <w:rFonts w:ascii="Times New Roman" w:hAnsi="Times New Roman" w:cs="Times New Roman"/>
          </w:rPr>
          <w:t xml:space="preserve"> being used by millions of users of the game</w:t>
        </w:r>
        <w:r>
          <w:rPr>
            <w:rFonts w:ascii="Times New Roman" w:hAnsi="Times New Roman" w:cs="Times New Roman"/>
          </w:rPr>
          <w:t xml:space="preserve"> today</w:t>
        </w:r>
        <w:r w:rsidRPr="0000101A">
          <w:rPr>
            <w:rFonts w:ascii="Times New Roman" w:hAnsi="Times New Roman" w:cs="Times New Roman"/>
          </w:rPr>
          <w:t>.</w:t>
        </w:r>
      </w:ins>
    </w:p>
    <w:p w14:paraId="33518B71" w14:textId="57F69F42" w:rsidR="009E7AED" w:rsidDel="00DF3E4B" w:rsidRDefault="009E7AED" w:rsidP="002A3C36">
      <w:pPr>
        <w:pStyle w:val="ListParagraph"/>
        <w:numPr>
          <w:ilvl w:val="0"/>
          <w:numId w:val="4"/>
        </w:numPr>
        <w:spacing w:after="120" w:line="264" w:lineRule="auto"/>
        <w:rPr>
          <w:del w:id="86" w:author="Ravish Chawla" w:date="2021-08-15T12:09:00Z"/>
          <w:rFonts w:ascii="Times New Roman" w:hAnsi="Times New Roman" w:cs="Times New Roman"/>
        </w:rPr>
      </w:pPr>
      <w:del w:id="87" w:author="Ravish Chawla" w:date="2021-08-15T12:09:00Z">
        <w:r w:rsidRPr="0000101A" w:rsidDel="00DF3E4B">
          <w:rPr>
            <w:rFonts w:ascii="Times New Roman" w:hAnsi="Times New Roman" w:cs="Times New Roman"/>
          </w:rPr>
          <w:delText xml:space="preserve">Worked on the mobile game Zynga Poker. </w:delText>
        </w:r>
        <w:r w:rsidR="00654732" w:rsidRPr="0000101A" w:rsidDel="00DF3E4B">
          <w:rPr>
            <w:rFonts w:ascii="Times New Roman" w:hAnsi="Times New Roman" w:cs="Times New Roman"/>
          </w:rPr>
          <w:delText>Designed</w:delText>
        </w:r>
        <w:r w:rsidRPr="0000101A" w:rsidDel="00DF3E4B">
          <w:rPr>
            <w:rFonts w:ascii="Times New Roman" w:hAnsi="Times New Roman" w:cs="Times New Roman"/>
          </w:rPr>
          <w:delText xml:space="preserve"> and developed</w:delText>
        </w:r>
        <w:r w:rsidR="006B6044" w:rsidDel="00DF3E4B">
          <w:rPr>
            <w:rFonts w:ascii="Times New Roman" w:hAnsi="Times New Roman" w:cs="Times New Roman"/>
          </w:rPr>
          <w:delText xml:space="preserve"> the Social Hub</w:delText>
        </w:r>
        <w:r w:rsidRPr="0000101A" w:rsidDel="00DF3E4B">
          <w:rPr>
            <w:rFonts w:ascii="Times New Roman" w:hAnsi="Times New Roman" w:cs="Times New Roman"/>
          </w:rPr>
          <w:delText xml:space="preserve"> that </w:delText>
        </w:r>
        <w:commentRangeStart w:id="88"/>
        <w:r w:rsidR="006B6044" w:rsidDel="00DF3E4B">
          <w:rPr>
            <w:rFonts w:ascii="Times New Roman" w:hAnsi="Times New Roman" w:cs="Times New Roman"/>
          </w:rPr>
          <w:delText>was</w:delText>
        </w:r>
        <w:r w:rsidRPr="0000101A" w:rsidDel="00DF3E4B">
          <w:rPr>
            <w:rFonts w:ascii="Times New Roman" w:hAnsi="Times New Roman" w:cs="Times New Roman"/>
          </w:rPr>
          <w:delText xml:space="preserve"> released on iOS and Android</w:delText>
        </w:r>
      </w:del>
      <w:del w:id="89" w:author="Ravish Chawla" w:date="2021-08-15T09:43:00Z">
        <w:r w:rsidRPr="0000101A" w:rsidDel="0033496C">
          <w:rPr>
            <w:rFonts w:ascii="Times New Roman" w:hAnsi="Times New Roman" w:cs="Times New Roman"/>
          </w:rPr>
          <w:delText xml:space="preserve"> and </w:delText>
        </w:r>
        <w:r w:rsidR="006B6044" w:rsidDel="0033496C">
          <w:rPr>
            <w:rFonts w:ascii="Times New Roman" w:hAnsi="Times New Roman" w:cs="Times New Roman"/>
          </w:rPr>
          <w:delText>is</w:delText>
        </w:r>
        <w:r w:rsidRPr="0000101A" w:rsidDel="0033496C">
          <w:rPr>
            <w:rFonts w:ascii="Times New Roman" w:hAnsi="Times New Roman" w:cs="Times New Roman"/>
          </w:rPr>
          <w:delText xml:space="preserve"> being used by millions of users of the game</w:delText>
        </w:r>
        <w:r w:rsidR="006B6044" w:rsidDel="0033496C">
          <w:rPr>
            <w:rFonts w:ascii="Times New Roman" w:hAnsi="Times New Roman" w:cs="Times New Roman"/>
          </w:rPr>
          <w:delText xml:space="preserve"> today</w:delText>
        </w:r>
        <w:r w:rsidRPr="0000101A" w:rsidDel="0033496C">
          <w:rPr>
            <w:rFonts w:ascii="Times New Roman" w:hAnsi="Times New Roman" w:cs="Times New Roman"/>
          </w:rPr>
          <w:delText>.</w:delText>
        </w:r>
        <w:commentRangeEnd w:id="88"/>
        <w:r w:rsidR="009C534E" w:rsidDel="0033496C">
          <w:rPr>
            <w:rStyle w:val="CommentReference"/>
          </w:rPr>
          <w:commentReference w:id="88"/>
        </w:r>
      </w:del>
    </w:p>
    <w:p w14:paraId="29002E23" w14:textId="77777777" w:rsidR="007514E2" w:rsidRPr="0000101A" w:rsidRDefault="007514E2" w:rsidP="007514E2">
      <w:pPr>
        <w:pStyle w:val="ListParagraph"/>
        <w:spacing w:after="120" w:line="264" w:lineRule="auto"/>
        <w:ind w:left="450"/>
        <w:rPr>
          <w:rFonts w:ascii="Times New Roman" w:hAnsi="Times New Roman" w:cs="Times New Roman"/>
        </w:rPr>
      </w:pPr>
    </w:p>
    <w:p w14:paraId="7449AEC3" w14:textId="0F22042E" w:rsidR="00FA36AD" w:rsidRPr="0000101A" w:rsidRDefault="00FA36AD" w:rsidP="00FA36AD">
      <w:pPr>
        <w:spacing w:after="120" w:line="264" w:lineRule="auto"/>
        <w:rPr>
          <w:moveTo w:id="90" w:author="Luqzan Mustafa Kamal" w:date="2021-08-15T12:29:00Z"/>
          <w:rFonts w:ascii="Times New Roman" w:hAnsi="Times New Roman" w:cs="Times New Roman"/>
          <w:b/>
        </w:rPr>
      </w:pPr>
      <w:moveToRangeStart w:id="91" w:author="Luqzan Mustafa Kamal" w:date="2021-08-15T12:29:00Z" w:name="move79923007"/>
      <w:moveTo w:id="92" w:author="Luqzan Mustafa Kamal" w:date="2021-08-15T12:29:00Z">
        <w:r w:rsidRPr="0000101A">
          <w:rPr>
            <w:rFonts w:ascii="Times New Roman" w:hAnsi="Times New Roman" w:cs="Times New Roman"/>
            <w:b/>
            <w:u w:val="single"/>
          </w:rPr>
          <w:t>Education</w:t>
        </w:r>
      </w:moveTo>
      <w:ins w:id="93" w:author="Luqzan Mustafa Kamal" w:date="2021-08-15T13:55:00Z">
        <w:del w:id="94" w:author="Ravish Chawla" w:date="2021-08-15T08:00:00Z">
          <w:r w:rsidR="00C5761F" w:rsidDel="00FF469A">
            <w:rPr>
              <w:rFonts w:ascii="Times New Roman" w:hAnsi="Times New Roman" w:cs="Times New Roman"/>
              <w:b/>
              <w:u w:val="single"/>
            </w:rPr>
            <w:delText xml:space="preserve"> (</w:delText>
          </w:r>
        </w:del>
      </w:ins>
      <w:ins w:id="95" w:author="Luqzan Mustafa Kamal" w:date="2021-08-15T14:00:00Z">
        <w:del w:id="96" w:author="Ravish Chawla" w:date="2021-08-15T08:00:00Z">
          <w:r w:rsidR="00BC5CDD" w:rsidDel="00FF469A">
            <w:rPr>
              <w:rFonts w:ascii="Times New Roman" w:hAnsi="Times New Roman" w:cs="Times New Roman"/>
              <w:b/>
              <w:u w:val="single"/>
            </w:rPr>
            <w:delText xml:space="preserve">mention the startup here. Also, </w:delText>
          </w:r>
        </w:del>
      </w:ins>
      <w:ins w:id="97" w:author="Luqzan Mustafa Kamal" w:date="2021-08-15T13:55:00Z">
        <w:del w:id="98" w:author="Ravish Chawla" w:date="2021-08-15T08:00:00Z">
          <w:r w:rsidR="00C5761F" w:rsidDel="00FF469A">
            <w:rPr>
              <w:rFonts w:ascii="Times New Roman" w:hAnsi="Times New Roman" w:cs="Times New Roman"/>
              <w:b/>
              <w:u w:val="single"/>
            </w:rPr>
            <w:delText>any extracurricular activities?)</w:delText>
          </w:r>
        </w:del>
        <w:r w:rsidR="00C5761F">
          <w:rPr>
            <w:rFonts w:ascii="Times New Roman" w:hAnsi="Times New Roman" w:cs="Times New Roman"/>
            <w:b/>
            <w:u w:val="single"/>
          </w:rPr>
          <w:t xml:space="preserve"> </w:t>
        </w:r>
      </w:ins>
    </w:p>
    <w:p w14:paraId="49C268F9" w14:textId="77777777" w:rsidR="00FA36AD" w:rsidRPr="0000101A" w:rsidRDefault="00FA36AD" w:rsidP="00FA36AD">
      <w:pPr>
        <w:spacing w:after="120" w:line="240" w:lineRule="auto"/>
        <w:rPr>
          <w:moveTo w:id="99" w:author="Luqzan Mustafa Kamal" w:date="2021-08-15T12:29:00Z"/>
          <w:rFonts w:ascii="Times New Roman" w:hAnsi="Times New Roman" w:cs="Times New Roman"/>
          <w:b/>
        </w:rPr>
      </w:pPr>
      <w:moveTo w:id="100" w:author="Luqzan Mustafa Kamal" w:date="2021-08-15T12:29:00Z">
        <w:r w:rsidRPr="0000101A">
          <w:rPr>
            <w:rFonts w:ascii="Times New Roman" w:hAnsi="Times New Roman" w:cs="Times New Roman"/>
            <w:b/>
          </w:rPr>
          <w:t>Georgia Institute of Technology</w:t>
        </w:r>
        <w:r w:rsidRPr="0000101A">
          <w:rPr>
            <w:rFonts w:ascii="Times New Roman" w:hAnsi="Times New Roman" w:cs="Times New Roman"/>
            <w:b/>
          </w:rPr>
          <w:tab/>
        </w:r>
        <w:r w:rsidRPr="0000101A">
          <w:rPr>
            <w:rFonts w:ascii="Times New Roman" w:hAnsi="Times New Roman" w:cs="Times New Roman"/>
            <w:b/>
          </w:rPr>
          <w:tab/>
        </w:r>
        <w:r w:rsidRPr="0000101A">
          <w:rPr>
            <w:rFonts w:ascii="Times New Roman" w:hAnsi="Times New Roman" w:cs="Times New Roman"/>
            <w:b/>
          </w:rPr>
          <w:tab/>
        </w:r>
        <w:r w:rsidRPr="0000101A">
          <w:rPr>
            <w:rFonts w:ascii="Times New Roman" w:hAnsi="Times New Roman" w:cs="Times New Roman"/>
            <w:b/>
          </w:rPr>
          <w:tab/>
        </w:r>
        <w:r w:rsidRPr="0000101A">
          <w:rPr>
            <w:rFonts w:ascii="Times New Roman" w:hAnsi="Times New Roman" w:cs="Times New Roman"/>
            <w:b/>
          </w:rPr>
          <w:tab/>
        </w:r>
        <w:r w:rsidRPr="0000101A">
          <w:rPr>
            <w:rFonts w:ascii="Times New Roman" w:hAnsi="Times New Roman" w:cs="Times New Roman"/>
            <w:b/>
          </w:rPr>
          <w:tab/>
          <w:t xml:space="preserve">                   </w:t>
        </w:r>
        <w:r w:rsidRPr="0000101A">
          <w:rPr>
            <w:rFonts w:ascii="Times New Roman" w:hAnsi="Times New Roman" w:cs="Times New Roman"/>
          </w:rPr>
          <w:t>Atlanta, GA</w:t>
        </w:r>
      </w:moveTo>
    </w:p>
    <w:p w14:paraId="4241F54B" w14:textId="77777777" w:rsidR="00FA36AD" w:rsidRPr="0000101A" w:rsidRDefault="00FA36AD" w:rsidP="00FA36AD">
      <w:pPr>
        <w:spacing w:after="120" w:line="240" w:lineRule="auto"/>
        <w:rPr>
          <w:moveTo w:id="101" w:author="Luqzan Mustafa Kamal" w:date="2021-08-15T12:29:00Z"/>
          <w:rFonts w:ascii="Times New Roman" w:hAnsi="Times New Roman" w:cs="Times New Roman"/>
          <w:i/>
          <w:sz w:val="21"/>
          <w:szCs w:val="21"/>
        </w:rPr>
      </w:pPr>
      <w:moveTo w:id="102" w:author="Luqzan Mustafa Kamal" w:date="2021-08-15T12:29:00Z">
        <w:r w:rsidRPr="0000101A">
          <w:rPr>
            <w:rFonts w:ascii="Times New Roman" w:hAnsi="Times New Roman" w:cs="Times New Roman"/>
            <w:i/>
            <w:sz w:val="21"/>
            <w:szCs w:val="21"/>
          </w:rPr>
          <w:t>Master of Science in Machine Learning, 2015 – 2017</w:t>
        </w:r>
      </w:moveTo>
    </w:p>
    <w:p w14:paraId="776C1A1B" w14:textId="77777777" w:rsidR="00FA36AD" w:rsidRPr="0000101A" w:rsidRDefault="00FA36AD" w:rsidP="00FA36AD">
      <w:pPr>
        <w:pStyle w:val="ListParagraph"/>
        <w:numPr>
          <w:ilvl w:val="0"/>
          <w:numId w:val="2"/>
        </w:numPr>
        <w:spacing w:after="120" w:line="264" w:lineRule="auto"/>
        <w:rPr>
          <w:moveTo w:id="103" w:author="Luqzan Mustafa Kamal" w:date="2021-08-15T12:29:00Z"/>
          <w:rFonts w:ascii="Times New Roman" w:hAnsi="Times New Roman" w:cs="Times New Roman"/>
          <w:sz w:val="21"/>
          <w:szCs w:val="21"/>
        </w:rPr>
      </w:pPr>
      <w:moveTo w:id="104" w:author="Luqzan Mustafa Kamal" w:date="2021-08-15T12:29:00Z">
        <w:r w:rsidRPr="0000101A">
          <w:rPr>
            <w:rFonts w:ascii="Times New Roman" w:hAnsi="Times New Roman" w:cs="Times New Roman"/>
            <w:i/>
            <w:sz w:val="21"/>
            <w:szCs w:val="21"/>
          </w:rPr>
          <w:t xml:space="preserve">GPA: </w:t>
        </w:r>
        <w:r w:rsidRPr="0000101A">
          <w:rPr>
            <w:rFonts w:ascii="Times New Roman" w:hAnsi="Times New Roman" w:cs="Times New Roman"/>
            <w:b/>
            <w:i/>
            <w:sz w:val="21"/>
            <w:szCs w:val="21"/>
          </w:rPr>
          <w:t>3.</w:t>
        </w:r>
        <w:r>
          <w:rPr>
            <w:rFonts w:ascii="Times New Roman" w:hAnsi="Times New Roman" w:cs="Times New Roman"/>
            <w:b/>
            <w:i/>
            <w:sz w:val="21"/>
            <w:szCs w:val="21"/>
          </w:rPr>
          <w:t>90</w:t>
        </w:r>
        <w:r w:rsidRPr="0000101A">
          <w:rPr>
            <w:rFonts w:ascii="Times New Roman" w:hAnsi="Times New Roman" w:cs="Times New Roman"/>
            <w:i/>
            <w:sz w:val="21"/>
            <w:szCs w:val="21"/>
          </w:rPr>
          <w:t xml:space="preserve"> / 4.0 (overall)</w:t>
        </w:r>
      </w:moveTo>
    </w:p>
    <w:p w14:paraId="0932722D" w14:textId="77777777" w:rsidR="00FA36AD" w:rsidRPr="0000101A" w:rsidRDefault="00FA36AD" w:rsidP="00FA36AD">
      <w:pPr>
        <w:spacing w:after="120" w:line="264" w:lineRule="auto"/>
        <w:rPr>
          <w:moveTo w:id="105" w:author="Luqzan Mustafa Kamal" w:date="2021-08-15T12:29:00Z"/>
          <w:rFonts w:ascii="Times New Roman" w:hAnsi="Times New Roman" w:cs="Times New Roman"/>
          <w:i/>
          <w:sz w:val="21"/>
          <w:szCs w:val="21"/>
        </w:rPr>
      </w:pPr>
      <w:moveTo w:id="106" w:author="Luqzan Mustafa Kamal" w:date="2021-08-15T12:29:00Z">
        <w:r w:rsidRPr="0000101A">
          <w:rPr>
            <w:rFonts w:ascii="Times New Roman" w:hAnsi="Times New Roman" w:cs="Times New Roman"/>
            <w:i/>
            <w:sz w:val="21"/>
            <w:szCs w:val="21"/>
          </w:rPr>
          <w:t>Bachelor of Science in Computer Science, 2012 – 2014</w:t>
        </w:r>
      </w:moveTo>
    </w:p>
    <w:p w14:paraId="6F52DF44" w14:textId="377A2738" w:rsidR="00FA36AD" w:rsidDel="00AE29F5" w:rsidRDefault="00FA36AD" w:rsidP="00AC6907">
      <w:pPr>
        <w:pStyle w:val="ListParagraph"/>
        <w:numPr>
          <w:ilvl w:val="0"/>
          <w:numId w:val="2"/>
        </w:numPr>
        <w:spacing w:after="120" w:line="264" w:lineRule="auto"/>
        <w:rPr>
          <w:del w:id="107" w:author="Ravish Chawla" w:date="2021-08-15T10:00:00Z"/>
          <w:rFonts w:ascii="Times New Roman" w:hAnsi="Times New Roman" w:cs="Times New Roman"/>
          <w:i/>
          <w:sz w:val="21"/>
          <w:szCs w:val="21"/>
        </w:rPr>
      </w:pPr>
      <w:moveTo w:id="108" w:author="Luqzan Mustafa Kamal" w:date="2021-08-15T12:29:00Z">
        <w:r w:rsidRPr="0000101A">
          <w:rPr>
            <w:rFonts w:ascii="Times New Roman" w:hAnsi="Times New Roman" w:cs="Times New Roman"/>
            <w:i/>
            <w:sz w:val="21"/>
            <w:szCs w:val="21"/>
          </w:rPr>
          <w:t xml:space="preserve">GPA: </w:t>
        </w:r>
        <w:r w:rsidRPr="0000101A">
          <w:rPr>
            <w:rFonts w:ascii="Times New Roman" w:hAnsi="Times New Roman" w:cs="Times New Roman"/>
            <w:b/>
            <w:i/>
            <w:sz w:val="21"/>
            <w:szCs w:val="21"/>
          </w:rPr>
          <w:t>3.8</w:t>
        </w:r>
        <w:r>
          <w:rPr>
            <w:rFonts w:ascii="Times New Roman" w:hAnsi="Times New Roman" w:cs="Times New Roman"/>
            <w:b/>
            <w:i/>
            <w:sz w:val="21"/>
            <w:szCs w:val="21"/>
          </w:rPr>
          <w:t>2</w:t>
        </w:r>
        <w:r w:rsidRPr="0000101A">
          <w:rPr>
            <w:rFonts w:ascii="Times New Roman" w:hAnsi="Times New Roman" w:cs="Times New Roman"/>
            <w:i/>
            <w:sz w:val="21"/>
            <w:szCs w:val="21"/>
          </w:rPr>
          <w:t xml:space="preserve"> / 4.0 (overall, Graduated with Highest Honors)</w:t>
        </w:r>
      </w:moveTo>
    </w:p>
    <w:p w14:paraId="643F6CC7" w14:textId="77777777" w:rsidR="00AE29F5" w:rsidRPr="007514E2" w:rsidRDefault="00AE29F5" w:rsidP="00FA36AD">
      <w:pPr>
        <w:pStyle w:val="ListParagraph"/>
        <w:numPr>
          <w:ilvl w:val="0"/>
          <w:numId w:val="2"/>
        </w:numPr>
        <w:spacing w:after="120" w:line="264" w:lineRule="auto"/>
        <w:rPr>
          <w:ins w:id="109" w:author="Ravish Chawla" w:date="2021-08-15T10:00:00Z"/>
          <w:moveTo w:id="110" w:author="Luqzan Mustafa Kamal" w:date="2021-08-15T12:29:00Z"/>
          <w:rFonts w:ascii="Times New Roman" w:hAnsi="Times New Roman" w:cs="Times New Roman"/>
          <w:i/>
          <w:sz w:val="21"/>
          <w:szCs w:val="21"/>
        </w:rPr>
      </w:pPr>
    </w:p>
    <w:moveToRangeEnd w:id="91"/>
    <w:p w14:paraId="65B79D46" w14:textId="77777777" w:rsidR="0084694B" w:rsidRPr="00AE29F5" w:rsidRDefault="0084694B" w:rsidP="00AE29F5">
      <w:pPr>
        <w:pStyle w:val="ListParagraph"/>
        <w:spacing w:after="120" w:line="264" w:lineRule="auto"/>
        <w:ind w:left="450"/>
        <w:rPr>
          <w:ins w:id="111" w:author="Luqzan Mustafa Kamal" w:date="2021-08-15T12:47:00Z"/>
          <w:rFonts w:ascii="Times New Roman" w:hAnsi="Times New Roman" w:cs="Times New Roman"/>
          <w:b/>
          <w:u w:val="single"/>
          <w:rPrChange w:id="112" w:author="Ravish Chawla" w:date="2021-08-15T10:00:00Z">
            <w:rPr>
              <w:ins w:id="113" w:author="Luqzan Mustafa Kamal" w:date="2021-08-15T12:47:00Z"/>
            </w:rPr>
          </w:rPrChange>
        </w:rPr>
        <w:pPrChange w:id="114" w:author="Ravish Chawla" w:date="2021-08-15T10:00:00Z">
          <w:pPr>
            <w:spacing w:after="120" w:line="264" w:lineRule="auto"/>
          </w:pPr>
        </w:pPrChange>
      </w:pPr>
    </w:p>
    <w:p w14:paraId="7F19E6D5" w14:textId="27071734" w:rsidR="00317795" w:rsidRPr="0000101A" w:rsidRDefault="00BC36E9" w:rsidP="00AC6907">
      <w:pPr>
        <w:spacing w:after="120" w:line="264" w:lineRule="auto"/>
        <w:rPr>
          <w:rFonts w:ascii="Times New Roman" w:hAnsi="Times New Roman" w:cs="Times New Roman"/>
          <w:b/>
          <w:u w:val="single"/>
        </w:rPr>
      </w:pPr>
      <w:r w:rsidRPr="0000101A">
        <w:rPr>
          <w:rFonts w:ascii="Times New Roman" w:hAnsi="Times New Roman" w:cs="Times New Roman"/>
          <w:b/>
          <w:u w:val="single"/>
        </w:rPr>
        <w:t>Leadership and Volunteer Work</w:t>
      </w:r>
      <w:ins w:id="115" w:author="Luqzan Mustafa Kamal" w:date="2021-08-15T13:55:00Z">
        <w:del w:id="116" w:author="Ravish Chawla" w:date="2021-08-15T08:01:00Z">
          <w:r w:rsidR="00C5761F" w:rsidDel="00FF469A">
            <w:rPr>
              <w:rFonts w:ascii="Times New Roman" w:hAnsi="Times New Roman" w:cs="Times New Roman"/>
              <w:b/>
              <w:u w:val="single"/>
            </w:rPr>
            <w:delText xml:space="preserve"> (Additional) </w:delText>
          </w:r>
        </w:del>
      </w:ins>
    </w:p>
    <w:p w14:paraId="4F27A995" w14:textId="60BE170E" w:rsidR="0073385A" w:rsidRDefault="00FF2321" w:rsidP="00A523C2">
      <w:pPr>
        <w:pStyle w:val="detailswbullets1"/>
        <w:rPr>
          <w:sz w:val="22"/>
          <w:szCs w:val="22"/>
        </w:rPr>
      </w:pPr>
      <w:r w:rsidRPr="00A523C2">
        <w:rPr>
          <w:b/>
          <w:bCs/>
          <w:sz w:val="22"/>
          <w:szCs w:val="22"/>
        </w:rPr>
        <w:t>Peachtree Toastmasters</w:t>
      </w:r>
      <w:r w:rsidR="00A523C2">
        <w:rPr>
          <w:b/>
          <w:bCs/>
          <w:sz w:val="22"/>
          <w:szCs w:val="22"/>
        </w:rPr>
        <w:t>, President</w:t>
      </w:r>
      <w:r w:rsidRPr="00A523C2">
        <w:rPr>
          <w:b/>
          <w:bCs/>
          <w:sz w:val="22"/>
          <w:szCs w:val="22"/>
        </w:rPr>
        <w:t xml:space="preserve"> (2</w:t>
      </w:r>
      <w:r w:rsidR="0073385A" w:rsidRPr="00A523C2">
        <w:rPr>
          <w:b/>
          <w:bCs/>
          <w:sz w:val="22"/>
          <w:szCs w:val="22"/>
        </w:rPr>
        <w:t>019-2021</w:t>
      </w:r>
      <w:r w:rsidRPr="00A523C2">
        <w:rPr>
          <w:b/>
          <w:bCs/>
          <w:sz w:val="22"/>
          <w:szCs w:val="22"/>
        </w:rPr>
        <w:t>)</w:t>
      </w:r>
      <w:r w:rsidR="007514E2">
        <w:rPr>
          <w:b/>
          <w:bCs/>
          <w:sz w:val="22"/>
          <w:szCs w:val="22"/>
        </w:rPr>
        <w:t xml:space="preserve"> </w:t>
      </w:r>
      <w:r w:rsidR="007514E2" w:rsidRPr="00A523C2">
        <w:rPr>
          <w:b/>
          <w:bCs/>
        </w:rPr>
        <w:t>–</w:t>
      </w:r>
      <w:del w:id="117" w:author="Luqzan Mustafa Kamal" w:date="2021-08-15T12:47:00Z">
        <w:r w:rsidR="007514E2" w:rsidDel="0084694B">
          <w:rPr>
            <w:sz w:val="22"/>
            <w:szCs w:val="22"/>
          </w:rPr>
          <w:delText xml:space="preserve"> </w:delText>
        </w:r>
        <w:r w:rsidRPr="0000101A" w:rsidDel="0084694B">
          <w:rPr>
            <w:sz w:val="22"/>
            <w:szCs w:val="22"/>
          </w:rPr>
          <w:delText xml:space="preserve">a </w:delText>
        </w:r>
        <w:r w:rsidR="00B664B2" w:rsidRPr="0000101A" w:rsidDel="0084694B">
          <w:rPr>
            <w:sz w:val="22"/>
            <w:szCs w:val="22"/>
          </w:rPr>
          <w:delText xml:space="preserve">non-profit </w:delText>
        </w:r>
        <w:r w:rsidRPr="0000101A" w:rsidDel="0084694B">
          <w:rPr>
            <w:sz w:val="22"/>
            <w:szCs w:val="22"/>
          </w:rPr>
          <w:delText xml:space="preserve">club </w:delText>
        </w:r>
        <w:r w:rsidR="00B664B2" w:rsidRPr="0000101A" w:rsidDel="0084694B">
          <w:rPr>
            <w:sz w:val="22"/>
            <w:szCs w:val="22"/>
          </w:rPr>
          <w:delText>for leadership development</w:delText>
        </w:r>
        <w:r w:rsidRPr="0000101A" w:rsidDel="0084694B">
          <w:rPr>
            <w:sz w:val="22"/>
            <w:szCs w:val="22"/>
          </w:rPr>
          <w:delText>.</w:delText>
        </w:r>
      </w:del>
      <w:r w:rsidR="008F75E6" w:rsidRPr="0000101A">
        <w:rPr>
          <w:sz w:val="22"/>
          <w:szCs w:val="22"/>
        </w:rPr>
        <w:t xml:space="preserve"> </w:t>
      </w:r>
      <w:r w:rsidRPr="0000101A">
        <w:rPr>
          <w:sz w:val="22"/>
          <w:szCs w:val="22"/>
        </w:rPr>
        <w:t xml:space="preserve">Led the digital transformation of the club in </w:t>
      </w:r>
      <w:r w:rsidR="00B664B2" w:rsidRPr="0000101A">
        <w:rPr>
          <w:sz w:val="22"/>
          <w:szCs w:val="22"/>
        </w:rPr>
        <w:t>2019 and</w:t>
      </w:r>
      <w:r w:rsidRPr="0000101A">
        <w:rPr>
          <w:sz w:val="22"/>
          <w:szCs w:val="22"/>
        </w:rPr>
        <w:t xml:space="preserve"> managed a team of 6 club </w:t>
      </w:r>
      <w:r w:rsidR="008F75E6" w:rsidRPr="0000101A">
        <w:rPr>
          <w:sz w:val="22"/>
          <w:szCs w:val="22"/>
        </w:rPr>
        <w:t>officers</w:t>
      </w:r>
      <w:r w:rsidRPr="0000101A">
        <w:rPr>
          <w:sz w:val="22"/>
          <w:szCs w:val="22"/>
        </w:rPr>
        <w:t xml:space="preserve"> along with 30+ members</w:t>
      </w:r>
      <w:del w:id="118" w:author="Luqzan Mustafa Kamal" w:date="2021-08-15T12:47:00Z">
        <w:r w:rsidRPr="0000101A" w:rsidDel="0084694B">
          <w:rPr>
            <w:sz w:val="22"/>
            <w:szCs w:val="22"/>
          </w:rPr>
          <w:delText xml:space="preserve"> to achieve a President’s Distinguished award consecutively for 2 years in a row</w:delText>
        </w:r>
      </w:del>
      <w:ins w:id="119" w:author="Ravish Chawla" w:date="2021-08-15T07:59:00Z">
        <w:r w:rsidR="00FF469A">
          <w:rPr>
            <w:sz w:val="22"/>
            <w:szCs w:val="22"/>
          </w:rPr>
          <w:t xml:space="preserve"> to </w:t>
        </w:r>
      </w:ins>
      <w:ins w:id="120" w:author="Ravish Chawla" w:date="2021-08-15T08:00:00Z">
        <w:r w:rsidR="00FF469A">
          <w:rPr>
            <w:sz w:val="22"/>
            <w:szCs w:val="22"/>
          </w:rPr>
          <w:t>achieve a President’s Distinguished award consecutively for 2 years in a row.</w:t>
        </w:r>
      </w:ins>
      <w:del w:id="121" w:author="Ravish Chawla" w:date="2021-08-15T07:59:00Z">
        <w:r w:rsidRPr="0000101A" w:rsidDel="00FF469A">
          <w:rPr>
            <w:sz w:val="22"/>
            <w:szCs w:val="22"/>
          </w:rPr>
          <w:delText>.</w:delText>
        </w:r>
      </w:del>
    </w:p>
    <w:p w14:paraId="24CAF59B" w14:textId="77777777" w:rsidR="0073385A" w:rsidRPr="0073385A" w:rsidRDefault="0073385A" w:rsidP="0073385A">
      <w:pPr>
        <w:pStyle w:val="detailswbullets1"/>
        <w:ind w:left="475"/>
        <w:rPr>
          <w:sz w:val="22"/>
          <w:szCs w:val="22"/>
        </w:rPr>
      </w:pPr>
    </w:p>
    <w:p w14:paraId="52B83A25" w14:textId="21D52613" w:rsidR="0073385A" w:rsidDel="00AE29F5" w:rsidRDefault="0073385A" w:rsidP="00AE29F5">
      <w:pPr>
        <w:pStyle w:val="detailswbullets1"/>
        <w:rPr>
          <w:del w:id="122" w:author="Ravish Chawla" w:date="2021-08-15T08:01:00Z"/>
        </w:rPr>
      </w:pPr>
      <w:r w:rsidRPr="00A523C2">
        <w:rPr>
          <w:b/>
          <w:bCs/>
        </w:rPr>
        <w:t xml:space="preserve">Asian-American </w:t>
      </w:r>
      <w:r w:rsidR="00A523C2" w:rsidRPr="00A523C2">
        <w:rPr>
          <w:b/>
          <w:bCs/>
        </w:rPr>
        <w:t>BRG</w:t>
      </w:r>
      <w:r w:rsidR="00A523C2">
        <w:rPr>
          <w:b/>
          <w:bCs/>
        </w:rPr>
        <w:t>, Communications Chair</w:t>
      </w:r>
      <w:r w:rsidR="00A523C2" w:rsidRPr="00A523C2">
        <w:rPr>
          <w:b/>
          <w:bCs/>
        </w:rPr>
        <w:t xml:space="preserve"> </w:t>
      </w:r>
      <w:r w:rsidRPr="00A523C2">
        <w:rPr>
          <w:b/>
          <w:bCs/>
        </w:rPr>
        <w:t xml:space="preserve">(2019-) – </w:t>
      </w:r>
      <w:r w:rsidRPr="00A523C2">
        <w:t>founding member for a diversity and inclusion</w:t>
      </w:r>
      <w:r w:rsidR="00A523C2" w:rsidRPr="00A523C2">
        <w:t xml:space="preserve"> group</w:t>
      </w:r>
      <w:r w:rsidRPr="00A523C2">
        <w:t xml:space="preserve"> at VMware. Helped organize speaking engagements, cultural talks and panel discussions.</w:t>
      </w:r>
    </w:p>
    <w:p w14:paraId="09226ED7" w14:textId="77777777" w:rsidR="00AE29F5" w:rsidRDefault="00AE29F5" w:rsidP="00FF469A">
      <w:pPr>
        <w:spacing w:after="120" w:line="264" w:lineRule="auto"/>
        <w:rPr>
          <w:ins w:id="123" w:author="Ravish Chawla" w:date="2021-08-15T10:00:00Z"/>
          <w:rFonts w:ascii="Times New Roman" w:hAnsi="Times New Roman" w:cs="Times New Roman"/>
        </w:rPr>
      </w:pPr>
    </w:p>
    <w:p w14:paraId="37BCA41C" w14:textId="582A297C" w:rsidR="008F75E6" w:rsidRPr="00AE29F5" w:rsidDel="00FF469A" w:rsidRDefault="00AE29F5" w:rsidP="00AE29F5">
      <w:pPr>
        <w:pStyle w:val="detailswbullets1"/>
        <w:rPr>
          <w:del w:id="124" w:author="Ravish Chawla" w:date="2021-08-15T07:57:00Z"/>
          <w:b/>
          <w:bCs/>
          <w:sz w:val="22"/>
          <w:szCs w:val="22"/>
          <w:rPrChange w:id="125" w:author="Ravish Chawla" w:date="2021-08-15T10:00:00Z">
            <w:rPr>
              <w:del w:id="126" w:author="Ravish Chawla" w:date="2021-08-15T07:57:00Z"/>
              <w:sz w:val="22"/>
              <w:szCs w:val="22"/>
            </w:rPr>
          </w:rPrChange>
        </w:rPr>
        <w:pPrChange w:id="127" w:author="Ravish Chawla" w:date="2021-08-15T10:00:00Z">
          <w:pPr>
            <w:pStyle w:val="detailswbullets1"/>
          </w:pPr>
        </w:pPrChange>
      </w:pPr>
      <w:ins w:id="128" w:author="Ravish Chawla" w:date="2021-08-15T09:58:00Z">
        <w:r w:rsidRPr="001F1621">
          <w:rPr>
            <w:b/>
            <w:bCs/>
            <w:sz w:val="22"/>
            <w:szCs w:val="22"/>
          </w:rPr>
          <w:t>ML2Vec, Author (2016-2019)</w:t>
        </w:r>
        <w:r>
          <w:rPr>
            <w:b/>
            <w:bCs/>
            <w:sz w:val="22"/>
            <w:szCs w:val="22"/>
          </w:rPr>
          <w:t xml:space="preserve"> – </w:t>
        </w:r>
        <w:r>
          <w:rPr>
            <w:sz w:val="22"/>
            <w:szCs w:val="22"/>
          </w:rPr>
          <w:t xml:space="preserve">technical blog on Data Science topics - </w:t>
        </w:r>
        <w:r>
          <w:fldChar w:fldCharType="begin"/>
        </w:r>
        <w:r>
          <w:instrText xml:space="preserve"> HYPERLINK "https://medium.com/ml2vec" </w:instrText>
        </w:r>
        <w:r>
          <w:fldChar w:fldCharType="separate"/>
        </w:r>
        <w:r w:rsidRPr="0000101A">
          <w:rPr>
            <w:rStyle w:val="Hyperlink"/>
            <w:color w:val="auto"/>
            <w:sz w:val="22"/>
            <w:szCs w:val="22"/>
          </w:rPr>
          <w:t>https://medium.com/ml2vec</w:t>
        </w:r>
        <w:r>
          <w:rPr>
            <w:rStyle w:val="Hyperlink"/>
            <w:color w:val="auto"/>
            <w:sz w:val="22"/>
            <w:szCs w:val="22"/>
          </w:rPr>
          <w:fldChar w:fldCharType="end"/>
        </w:r>
        <w:r w:rsidRPr="0000101A">
          <w:rPr>
            <w:rStyle w:val="Hyperlink"/>
            <w:color w:val="auto"/>
            <w:sz w:val="22"/>
            <w:szCs w:val="22"/>
          </w:rPr>
          <w:t>.</w:t>
        </w:r>
      </w:ins>
    </w:p>
    <w:p w14:paraId="6A61F0D6" w14:textId="09E37EC7" w:rsidR="00A523C2" w:rsidRPr="00A523C2" w:rsidDel="00C5761F" w:rsidRDefault="00A523C2" w:rsidP="00AE29F5">
      <w:pPr>
        <w:pStyle w:val="detailswbullets1"/>
        <w:rPr>
          <w:del w:id="129" w:author="Luqzan Mustafa Kamal" w:date="2021-08-15T13:56:00Z"/>
          <w:sz w:val="22"/>
          <w:szCs w:val="22"/>
          <w:u w:val="single"/>
        </w:rPr>
        <w:pPrChange w:id="130" w:author="Ravish Chawla" w:date="2021-08-15T10:00:00Z">
          <w:pPr>
            <w:pStyle w:val="detailswbullets1"/>
          </w:pPr>
        </w:pPrChange>
      </w:pPr>
      <w:del w:id="131" w:author="Luqzan Mustafa Kamal" w:date="2021-08-15T13:56:00Z">
        <w:r w:rsidRPr="001F1621" w:rsidDel="00C5761F">
          <w:rPr>
            <w:b/>
            <w:bCs/>
            <w:sz w:val="22"/>
            <w:szCs w:val="22"/>
          </w:rPr>
          <w:delText>ML2Vec, Author (2016-2019)</w:delText>
        </w:r>
        <w:r w:rsidDel="00C5761F">
          <w:rPr>
            <w:b/>
            <w:bCs/>
            <w:sz w:val="22"/>
            <w:szCs w:val="22"/>
          </w:rPr>
          <w:delText xml:space="preserve"> –</w:delText>
        </w:r>
        <w:r w:rsidR="007514E2" w:rsidDel="00C5761F">
          <w:rPr>
            <w:b/>
            <w:bCs/>
            <w:sz w:val="22"/>
            <w:szCs w:val="22"/>
          </w:rPr>
          <w:delText xml:space="preserve"> </w:delText>
        </w:r>
        <w:r w:rsidDel="00C5761F">
          <w:rPr>
            <w:sz w:val="22"/>
            <w:szCs w:val="22"/>
          </w:rPr>
          <w:delText xml:space="preserve">technical blog on Data Science topics - </w:delText>
        </w:r>
        <w:r w:rsidR="00BC5CDD" w:rsidDel="00C5761F">
          <w:fldChar w:fldCharType="begin"/>
        </w:r>
        <w:r w:rsidR="00BC5CDD" w:rsidDel="00C5761F">
          <w:delInstrText xml:space="preserve"> HYPERLINK "https://medium.com/ml2vec" </w:delInstrText>
        </w:r>
        <w:r w:rsidR="00BC5CDD" w:rsidDel="00C5761F">
          <w:fldChar w:fldCharType="separate"/>
        </w:r>
        <w:r w:rsidRPr="0000101A" w:rsidDel="00C5761F">
          <w:rPr>
            <w:rStyle w:val="Hyperlink"/>
            <w:color w:val="auto"/>
            <w:sz w:val="22"/>
            <w:szCs w:val="22"/>
          </w:rPr>
          <w:delText>https://medium.com/ml2vec</w:delText>
        </w:r>
        <w:r w:rsidR="00BC5CDD" w:rsidDel="00C5761F">
          <w:rPr>
            <w:rStyle w:val="Hyperlink"/>
            <w:color w:val="auto"/>
          </w:rPr>
          <w:fldChar w:fldCharType="end"/>
        </w:r>
        <w:r w:rsidRPr="0000101A" w:rsidDel="00C5761F">
          <w:rPr>
            <w:rStyle w:val="Hyperlink"/>
            <w:color w:val="auto"/>
            <w:sz w:val="22"/>
            <w:szCs w:val="22"/>
          </w:rPr>
          <w:delText>.</w:delText>
        </w:r>
      </w:del>
    </w:p>
    <w:p w14:paraId="18DC28EF" w14:textId="77834DDD" w:rsidR="00A523C2" w:rsidDel="00C5761F" w:rsidRDefault="00A523C2" w:rsidP="00AE29F5">
      <w:pPr>
        <w:pStyle w:val="detailswbullets1"/>
        <w:rPr>
          <w:del w:id="132" w:author="Luqzan Mustafa Kamal" w:date="2021-08-15T13:56:00Z"/>
          <w:sz w:val="22"/>
          <w:szCs w:val="22"/>
        </w:rPr>
        <w:pPrChange w:id="133" w:author="Ravish Chawla" w:date="2021-08-15T10:00:00Z">
          <w:pPr>
            <w:pStyle w:val="detailswbullets1"/>
          </w:pPr>
        </w:pPrChange>
      </w:pPr>
    </w:p>
    <w:p w14:paraId="608990F1" w14:textId="0B8A10A4" w:rsidR="002F4550" w:rsidRPr="0000101A" w:rsidRDefault="00A523C2" w:rsidP="00AE29F5">
      <w:pPr>
        <w:pStyle w:val="detailswbullets1"/>
        <w:pPrChange w:id="134" w:author="Ravish Chawla" w:date="2021-08-15T10:00:00Z">
          <w:pPr>
            <w:pStyle w:val="detailswbullets1"/>
          </w:pPr>
        </w:pPrChange>
      </w:pPr>
      <w:del w:id="135" w:author="Luqzan Mustafa Kamal" w:date="2021-08-15T13:56:00Z">
        <w:r w:rsidRPr="001F1621" w:rsidDel="00C5761F">
          <w:rPr>
            <w:b/>
            <w:bCs/>
          </w:rPr>
          <w:delText>Food4Lives, Volunteer (2017-2020)</w:delText>
        </w:r>
        <w:r w:rsidDel="00C5761F">
          <w:delText xml:space="preserve"> – Active Hands-on and executive volunteer at an Atlanta Foodbank.</w:delText>
        </w:r>
      </w:del>
    </w:p>
    <w:sectPr w:rsidR="002F4550" w:rsidRPr="0000101A" w:rsidSect="004925FA">
      <w:pgSz w:w="12240" w:h="15840" w:code="1"/>
      <w:pgMar w:top="994" w:right="1440" w:bottom="446"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Luqzan Mustafa Kamal" w:date="2021-08-15T12:45:00Z" w:initials="LMK">
    <w:p w14:paraId="47BCE23B" w14:textId="7B80AF6E" w:rsidR="00EC6E26" w:rsidRDefault="00EC6E26">
      <w:pPr>
        <w:pStyle w:val="CommentText"/>
      </w:pPr>
      <w:r>
        <w:rPr>
          <w:rStyle w:val="CommentReference"/>
        </w:rPr>
        <w:annotationRef/>
      </w:r>
      <w:r>
        <w:t xml:space="preserve">Focus on outcome of AI models that you built – better customer satisfaction? Retention? </w:t>
      </w:r>
    </w:p>
  </w:comment>
  <w:comment w:id="88" w:author="Luqzan Mustafa Kamal" w:date="2021-08-15T13:16:00Z" w:initials="LMK">
    <w:p w14:paraId="291FA62C" w14:textId="1ED4DF93" w:rsidR="009C534E" w:rsidRDefault="009C534E">
      <w:pPr>
        <w:pStyle w:val="CommentText"/>
      </w:pPr>
      <w:r>
        <w:rPr>
          <w:rStyle w:val="CommentReference"/>
        </w:rPr>
        <w:annotationRef/>
      </w:r>
      <w:r>
        <w:t xml:space="preserve">that improved customer engagement, leading to an XX% increase in downloads/revenues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CE23B" w15:done="0"/>
  <w15:commentEx w15:paraId="291FA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38B07" w16cex:dateUtc="2021-08-15T04:45:00Z"/>
  <w16cex:commentExtensible w16cex:durableId="24C39245" w16cex:dateUtc="2021-08-15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CE23B" w16cid:durableId="24C38B07"/>
  <w16cid:commentId w16cid:paraId="291FA62C" w16cid:durableId="24C39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1A"/>
    <w:multiLevelType w:val="hybridMultilevel"/>
    <w:tmpl w:val="CE5AE99A"/>
    <w:lvl w:ilvl="0" w:tplc="04090003">
      <w:start w:val="1"/>
      <w:numFmt w:val="bullet"/>
      <w:lvlText w:val="o"/>
      <w:lvlJc w:val="left"/>
      <w:pPr>
        <w:ind w:left="450" w:hanging="360"/>
      </w:pPr>
      <w:rPr>
        <w:rFonts w:ascii="Courier New" w:hAnsi="Courier New" w:cs="Courier New" w:hint="default"/>
        <w:i/>
      </w:rPr>
    </w:lvl>
    <w:lvl w:ilvl="1" w:tplc="04090003">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 w15:restartNumberingAfterBreak="0">
    <w:nsid w:val="07D51CAF"/>
    <w:multiLevelType w:val="hybridMultilevel"/>
    <w:tmpl w:val="D81673BE"/>
    <w:lvl w:ilvl="0" w:tplc="678A78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01D2"/>
    <w:multiLevelType w:val="hybridMultilevel"/>
    <w:tmpl w:val="8894375A"/>
    <w:lvl w:ilvl="0" w:tplc="04090003">
      <w:start w:val="1"/>
      <w:numFmt w:val="bullet"/>
      <w:lvlText w:val="o"/>
      <w:lvlJc w:val="left"/>
      <w:pPr>
        <w:ind w:left="634"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1129783D"/>
    <w:multiLevelType w:val="hybridMultilevel"/>
    <w:tmpl w:val="05C6F360"/>
    <w:lvl w:ilvl="0" w:tplc="936C2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94A0F"/>
    <w:multiLevelType w:val="hybridMultilevel"/>
    <w:tmpl w:val="D396D18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C366BB1"/>
    <w:multiLevelType w:val="hybridMultilevel"/>
    <w:tmpl w:val="CDFA68A4"/>
    <w:lvl w:ilvl="0" w:tplc="04090003">
      <w:start w:val="1"/>
      <w:numFmt w:val="bullet"/>
      <w:lvlText w:val="o"/>
      <w:lvlJc w:val="left"/>
      <w:pPr>
        <w:ind w:left="475"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qzan Mustafa Kamal">
    <w15:presenceInfo w15:providerId="Windows Live" w15:userId="5e8509ab6d93c93d"/>
  </w15:person>
  <w15:person w15:author="Ravish Chawla">
    <w15:presenceInfo w15:providerId="Windows Live" w15:userId="6f6eadbfd3affc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O414K895H518"/>
    <w:docVar w:name="paperpile-doc-name" w:val="Ravish_Chawla_CV_applicantlab - LMK.docx"/>
  </w:docVars>
  <w:rsids>
    <w:rsidRoot w:val="006B23E8"/>
    <w:rsid w:val="0000101A"/>
    <w:rsid w:val="00021891"/>
    <w:rsid w:val="000460FA"/>
    <w:rsid w:val="00081109"/>
    <w:rsid w:val="000979DC"/>
    <w:rsid w:val="00114AFC"/>
    <w:rsid w:val="00182843"/>
    <w:rsid w:val="001A3CB9"/>
    <w:rsid w:val="001D3AB6"/>
    <w:rsid w:val="001D77FA"/>
    <w:rsid w:val="001F1621"/>
    <w:rsid w:val="00222AF1"/>
    <w:rsid w:val="00261707"/>
    <w:rsid w:val="002A3C36"/>
    <w:rsid w:val="002B725A"/>
    <w:rsid w:val="002E4EC6"/>
    <w:rsid w:val="002E5549"/>
    <w:rsid w:val="002E64B0"/>
    <w:rsid w:val="002F16C4"/>
    <w:rsid w:val="002F267B"/>
    <w:rsid w:val="002F4550"/>
    <w:rsid w:val="00303404"/>
    <w:rsid w:val="00305BD9"/>
    <w:rsid w:val="00317795"/>
    <w:rsid w:val="00322F4E"/>
    <w:rsid w:val="0033496C"/>
    <w:rsid w:val="00354B20"/>
    <w:rsid w:val="003B5083"/>
    <w:rsid w:val="003F1064"/>
    <w:rsid w:val="004258C6"/>
    <w:rsid w:val="00484D74"/>
    <w:rsid w:val="004925FA"/>
    <w:rsid w:val="004A3018"/>
    <w:rsid w:val="004C1F74"/>
    <w:rsid w:val="004E690A"/>
    <w:rsid w:val="005075E3"/>
    <w:rsid w:val="0051006C"/>
    <w:rsid w:val="0051178E"/>
    <w:rsid w:val="00514644"/>
    <w:rsid w:val="005344EF"/>
    <w:rsid w:val="00534C42"/>
    <w:rsid w:val="00592F70"/>
    <w:rsid w:val="005C11B9"/>
    <w:rsid w:val="005C75EA"/>
    <w:rsid w:val="00621936"/>
    <w:rsid w:val="00654732"/>
    <w:rsid w:val="00662133"/>
    <w:rsid w:val="006626E2"/>
    <w:rsid w:val="00672575"/>
    <w:rsid w:val="00681991"/>
    <w:rsid w:val="006B23E8"/>
    <w:rsid w:val="006B35D2"/>
    <w:rsid w:val="006B6044"/>
    <w:rsid w:val="006E5E71"/>
    <w:rsid w:val="00702508"/>
    <w:rsid w:val="007176C2"/>
    <w:rsid w:val="0073385A"/>
    <w:rsid w:val="00751289"/>
    <w:rsid w:val="007514E2"/>
    <w:rsid w:val="00772097"/>
    <w:rsid w:val="007A29DF"/>
    <w:rsid w:val="007C7582"/>
    <w:rsid w:val="00800978"/>
    <w:rsid w:val="008034C3"/>
    <w:rsid w:val="00837334"/>
    <w:rsid w:val="0084694B"/>
    <w:rsid w:val="00876FED"/>
    <w:rsid w:val="008B5FC8"/>
    <w:rsid w:val="008C4972"/>
    <w:rsid w:val="008F6543"/>
    <w:rsid w:val="008F75E6"/>
    <w:rsid w:val="009516ED"/>
    <w:rsid w:val="00953D8D"/>
    <w:rsid w:val="00961B6A"/>
    <w:rsid w:val="009659DA"/>
    <w:rsid w:val="00992DD2"/>
    <w:rsid w:val="009C534E"/>
    <w:rsid w:val="009E10C5"/>
    <w:rsid w:val="009E7AED"/>
    <w:rsid w:val="00A523C2"/>
    <w:rsid w:val="00A77C3C"/>
    <w:rsid w:val="00A85F3C"/>
    <w:rsid w:val="00AA182E"/>
    <w:rsid w:val="00AB0AB6"/>
    <w:rsid w:val="00AC6907"/>
    <w:rsid w:val="00AE29F5"/>
    <w:rsid w:val="00B3741E"/>
    <w:rsid w:val="00B664B2"/>
    <w:rsid w:val="00B77384"/>
    <w:rsid w:val="00B7744D"/>
    <w:rsid w:val="00BC36E9"/>
    <w:rsid w:val="00BC373A"/>
    <w:rsid w:val="00BC5CDD"/>
    <w:rsid w:val="00BD6AEB"/>
    <w:rsid w:val="00C12EE7"/>
    <w:rsid w:val="00C13B28"/>
    <w:rsid w:val="00C50CDC"/>
    <w:rsid w:val="00C5761F"/>
    <w:rsid w:val="00C63D3C"/>
    <w:rsid w:val="00C75ECF"/>
    <w:rsid w:val="00C862AF"/>
    <w:rsid w:val="00CB15FF"/>
    <w:rsid w:val="00CD6A55"/>
    <w:rsid w:val="00D21751"/>
    <w:rsid w:val="00D30932"/>
    <w:rsid w:val="00D65F6A"/>
    <w:rsid w:val="00D77A79"/>
    <w:rsid w:val="00D77DE5"/>
    <w:rsid w:val="00DD0873"/>
    <w:rsid w:val="00DF3E4B"/>
    <w:rsid w:val="00E00A98"/>
    <w:rsid w:val="00E0752B"/>
    <w:rsid w:val="00E269F5"/>
    <w:rsid w:val="00E532A5"/>
    <w:rsid w:val="00E73FF8"/>
    <w:rsid w:val="00EC6E26"/>
    <w:rsid w:val="00ED626E"/>
    <w:rsid w:val="00F108AC"/>
    <w:rsid w:val="00F15F08"/>
    <w:rsid w:val="00F8397E"/>
    <w:rsid w:val="00FA36AD"/>
    <w:rsid w:val="00FC5DCB"/>
    <w:rsid w:val="00FD032A"/>
    <w:rsid w:val="00FD701C"/>
    <w:rsid w:val="00FF2321"/>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E54A"/>
  <w15:chartTrackingRefBased/>
  <w15:docId w15:val="{FF8B7B1F-1127-4855-AB33-2E25BCC4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E8"/>
    <w:rPr>
      <w:color w:val="0563C1" w:themeColor="hyperlink"/>
      <w:u w:val="single"/>
    </w:rPr>
  </w:style>
  <w:style w:type="paragraph" w:styleId="ListParagraph">
    <w:name w:val="List Paragraph"/>
    <w:basedOn w:val="Normal"/>
    <w:uiPriority w:val="34"/>
    <w:qFormat/>
    <w:rsid w:val="006B23E8"/>
    <w:pPr>
      <w:ind w:left="720"/>
      <w:contextualSpacing/>
    </w:pPr>
  </w:style>
  <w:style w:type="paragraph" w:styleId="HTMLPreformatted">
    <w:name w:val="HTML Preformatted"/>
    <w:basedOn w:val="Normal"/>
    <w:link w:val="HTMLPreformattedChar"/>
    <w:uiPriority w:val="99"/>
    <w:unhideWhenUsed/>
    <w:rsid w:val="0035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B2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53D8D"/>
    <w:rPr>
      <w:color w:val="605E5C"/>
      <w:shd w:val="clear" w:color="auto" w:fill="E1DFDD"/>
    </w:rPr>
  </w:style>
  <w:style w:type="paragraph" w:customStyle="1" w:styleId="detailswbullets1">
    <w:name w:val="details w/bullets 1"/>
    <w:basedOn w:val="Normal"/>
    <w:link w:val="detailswbullets1Char"/>
    <w:rsid w:val="00114AFC"/>
    <w:p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114AFC"/>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unhideWhenUsed/>
    <w:rsid w:val="001D77FA"/>
    <w:rPr>
      <w:sz w:val="16"/>
      <w:szCs w:val="16"/>
    </w:rPr>
  </w:style>
  <w:style w:type="paragraph" w:styleId="CommentText">
    <w:name w:val="annotation text"/>
    <w:basedOn w:val="Normal"/>
    <w:link w:val="CommentTextChar"/>
    <w:uiPriority w:val="99"/>
    <w:semiHidden/>
    <w:unhideWhenUsed/>
    <w:rsid w:val="001D77FA"/>
    <w:pPr>
      <w:spacing w:line="240" w:lineRule="auto"/>
    </w:pPr>
    <w:rPr>
      <w:sz w:val="20"/>
      <w:szCs w:val="20"/>
    </w:rPr>
  </w:style>
  <w:style w:type="character" w:customStyle="1" w:styleId="CommentTextChar">
    <w:name w:val="Comment Text Char"/>
    <w:basedOn w:val="DefaultParagraphFont"/>
    <w:link w:val="CommentText"/>
    <w:uiPriority w:val="99"/>
    <w:semiHidden/>
    <w:rsid w:val="001D77FA"/>
    <w:rPr>
      <w:sz w:val="20"/>
      <w:szCs w:val="20"/>
    </w:rPr>
  </w:style>
  <w:style w:type="paragraph" w:styleId="CommentSubject">
    <w:name w:val="annotation subject"/>
    <w:basedOn w:val="CommentText"/>
    <w:next w:val="CommentText"/>
    <w:link w:val="CommentSubjectChar"/>
    <w:uiPriority w:val="99"/>
    <w:semiHidden/>
    <w:unhideWhenUsed/>
    <w:rsid w:val="001D77FA"/>
    <w:rPr>
      <w:b/>
      <w:bCs/>
    </w:rPr>
  </w:style>
  <w:style w:type="character" w:customStyle="1" w:styleId="CommentSubjectChar">
    <w:name w:val="Comment Subject Char"/>
    <w:basedOn w:val="CommentTextChar"/>
    <w:link w:val="CommentSubject"/>
    <w:uiPriority w:val="99"/>
    <w:semiHidden/>
    <w:rsid w:val="001D77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0355-011F-BC40-B894-C0AA640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884</Words>
  <Characters>3744</Characters>
  <Application>Microsoft Office Word</Application>
  <DocSecurity>0</DocSecurity>
  <Lines>117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Ravish</dc:creator>
  <cp:keywords/>
  <dc:description/>
  <cp:lastModifiedBy>Ravish Chawla</cp:lastModifiedBy>
  <cp:revision>3</cp:revision>
  <cp:lastPrinted>2020-08-22T16:48:00Z</cp:lastPrinted>
  <dcterms:created xsi:type="dcterms:W3CDTF">2021-08-15T11:56:00Z</dcterms:created>
  <dcterms:modified xsi:type="dcterms:W3CDTF">2021-08-15T16:16:00Z</dcterms:modified>
</cp:coreProperties>
</file>